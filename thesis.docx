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AACE" w14:textId="77777777" w:rsidR="00FA3778" w:rsidRPr="006A2DB0" w:rsidRDefault="00FA3778" w:rsidP="00BD34A4">
      <w:pPr>
        <w:pStyle w:val="1"/>
      </w:pPr>
      <w:bookmarkStart w:id="0" w:name="OLE_LINK3"/>
      <w:r w:rsidRPr="006A2DB0">
        <w:t>Introduction</w:t>
      </w:r>
    </w:p>
    <w:p w14:paraId="315657E9" w14:textId="77777777" w:rsidR="00FA3778" w:rsidRDefault="00FA3778" w:rsidP="00FA3778">
      <w:pPr>
        <w:ind w:firstLine="420"/>
      </w:pPr>
      <w:r>
        <w:t xml:space="preserve">Computational psychological models, instantiating psychological theories into mathematical equations, enables psychologists to explore the implications of their theories beyond human thinking </w:t>
      </w:r>
      <w:r>
        <w:fldChar w:fldCharType="begin"/>
      </w:r>
      <w:r>
        <w:instrText xml:space="preserve"> ADDIN ZOTERO_ITEM CSL_CITATION {"citationID":"uLyND2WR","properties":{"formattedCitation":"(McClelland, 2009)","plainCitation":"(McClelland, 2009)","noteIndex":0},"citationItems":[{"id":74,"uris":["http://zotero.org/users/5418352/items/JKIJ3MSF"],"uri":["http://zotero.org/users/5418352/items/JKIJ3MSF"],"itemData":{"id":74,"type":"article-journal","abstract":"I consider the role of cognitive modeling in cognitive science. Modeling, and the computers that enable it, are central to the field, but the role of modeling is often misunderstood. Models are not intended to capture fully the processes they attempt to elucidate. Rather, they are explorations of ideas about the nature of cognitive processes. In these explorations, simplification is essential-through simplification, the implications of the central ideas become more transparent. This is not to say that simplification has no downsides; it does, and these are discussed. I then consider several contemporary frameworks for cognitive modeling, stressing the idea that each framework is useful in its own particular ways. Increases in computer power (by a factor of about 4 million) since 1958 have enabled new modeling paradigms to emerge, but these also depend on new ways of thinking. Will new paradigms emerge again with the next 1,000-fold increase?","container-title":"Topics in Cognitive Science","DOI":"10.1111/j.1756-8765.2008.01003.x","ISSN":"1756-8765","issue":"1","journalAbbreviation":"Top Cogn Sci","language":"eng","note":"PMID: 25164798","page":"11-38","source":"PubMed","title":"The place of modeling in cognitive science","volume":"1","author":[{"family":"McClelland","given":"James L."}],"issued":{"date-parts":[["2009",1]]}}}],"schema":"https://github.com/citation-style-language/schema/raw/master/csl-citation.json"} </w:instrText>
      </w:r>
      <w:r>
        <w:fldChar w:fldCharType="separate"/>
      </w:r>
      <w:r w:rsidRPr="00940D08">
        <w:rPr>
          <w:rFonts w:ascii="等线" w:eastAsia="等线" w:hAnsi="等线"/>
        </w:rPr>
        <w:t>(McClelland, 2009)</w:t>
      </w:r>
      <w:r>
        <w:fldChar w:fldCharType="end"/>
      </w:r>
      <w:r>
        <w:t>. Before we ever apply a model to interpret data of a phenomenon that it explains, it is necessary to assess whether this model reflects the nature of this phenomenon.</w:t>
      </w:r>
    </w:p>
    <w:p w14:paraId="58774C87" w14:textId="77777777" w:rsidR="00FA3778" w:rsidRDefault="00FA3778" w:rsidP="00FA3778">
      <w:pPr>
        <w:ind w:firstLine="420"/>
        <w:rPr>
          <w:rFonts w:asciiTheme="minorEastAsia" w:hAnsiTheme="minorEastAsia" w:cs="Microsoft YaHei UI"/>
          <w:kern w:val="0"/>
          <w:sz w:val="22"/>
        </w:rPr>
      </w:pPr>
      <w:bookmarkStart w:id="1" w:name="OLE_LINK4"/>
      <w:r>
        <w:rPr>
          <w:rFonts w:asciiTheme="minorEastAsia" w:hAnsiTheme="minorEastAsia" w:cs="AdvPS94BA"/>
          <w:kern w:val="0"/>
          <w:sz w:val="22"/>
        </w:rPr>
        <w:t>Often, the evaluation of a model takes the form of assessing the consistency of the model</w:t>
      </w:r>
      <w:r>
        <w:rPr>
          <w:rFonts w:asciiTheme="minorEastAsia" w:hAnsiTheme="minorEastAsia" w:cs="Microsoft YaHei UI"/>
          <w:kern w:val="0"/>
          <w:sz w:val="22"/>
        </w:rPr>
        <w:t xml:space="preserve"> and</w:t>
      </w:r>
      <w:r w:rsidRPr="00CF7C8A">
        <w:rPr>
          <w:rFonts w:asciiTheme="minorEastAsia" w:hAnsiTheme="minorEastAsia" w:cs="Microsoft YaHei UI"/>
          <w:kern w:val="0"/>
          <w:sz w:val="22"/>
        </w:rPr>
        <w:t xml:space="preserve"> data by</w:t>
      </w:r>
      <w:r>
        <w:rPr>
          <w:rFonts w:asciiTheme="minorEastAsia" w:hAnsiTheme="minorEastAsia" w:cs="Microsoft YaHei UI"/>
          <w:kern w:val="0"/>
          <w:sz w:val="22"/>
        </w:rPr>
        <w:t xml:space="preserve"> a measure of</w:t>
      </w:r>
      <w:r w:rsidRPr="00CF7C8A">
        <w:rPr>
          <w:rFonts w:asciiTheme="minorEastAsia" w:hAnsiTheme="minorEastAsia" w:cs="Microsoft YaHei UI"/>
          <w:kern w:val="0"/>
          <w:sz w:val="22"/>
        </w:rPr>
        <w:t xml:space="preserve"> goodness-of-fit</w:t>
      </w:r>
      <w:r>
        <w:rPr>
          <w:rFonts w:asciiTheme="minorEastAsia" w:hAnsiTheme="minorEastAsia" w:cs="Microsoft YaHei UI"/>
          <w:kern w:val="0"/>
          <w:sz w:val="22"/>
        </w:rPr>
        <w:t xml:space="preserve">. Suppose a model explaining a phenomenon is wait for assessment, and an experiment about this phenomenon has been conducted. A good fit of the model to the observed outcomes is taken as the support for the model. </w:t>
      </w:r>
      <w:r w:rsidRPr="00CF7C8A">
        <w:rPr>
          <w:rFonts w:asciiTheme="minorEastAsia" w:hAnsiTheme="minorEastAsia" w:cs="Microsoft YaHei UI"/>
          <w:kern w:val="0"/>
          <w:sz w:val="22"/>
        </w:rPr>
        <w:t>According to</w:t>
      </w:r>
      <w:r>
        <w:rPr>
          <w:rFonts w:asciiTheme="minorEastAsia" w:hAnsiTheme="minorEastAsia" w:cs="Microsoft YaHei UI"/>
          <w:kern w:val="0"/>
          <w:sz w:val="22"/>
        </w:rPr>
        <w:t xml:space="preserve"> Popper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{"citationID":"NFtUPr0b","properties":{"formattedCitation":"(Popper, 1959)","plainCitation":"(Popper, 1959)","noteIndex":0},"citationItems":[{"id":104,"uris":["http://zotero.org/users/5418352/items/36HGABL9"],"uri":["http://zotero.org/users/5418352/items/36HGABL9"],"itemData":{"id":104,"type":"book","abstract":"This treatise on scientific theories and methods is a translation by its author of the 1934 Viennese edition, with considerable rearrangement and the addition of numerous appendices and notes. Scientific theories are said to be systems of statements which logically imply some singular, existential propositions which in principle could be falsified by empirical observations. Metaphysical theories lack such implications but many scientific theories have been derived historically from metaphysical speculations. The latter are not meaningless but only untestable as initially formulated. No scientific theory is established as a truth about reality, but is vindicated for the purposes of a discipline by repeated failures to falsify it by means of approved empirical methods. The probability value of theories is interpreted in parallel terms. The concepts of testability and simplicity are systematically examined. Applications are made to a number of controversies in recent and contemporary physics. Some attempt is made to show the relationship between the defended position and the positions of various historical thinkers and schools of thought. (PsycINFO Database Record (c) 2016 APA, all rights reserved)","collection-title":"The logic of scientific discovery","event-place":"Oxford, England","note":"page: 480","number-of-pages":"480","publisher":"Basic Books","publisher-place":"Oxford, England","source":"APA PsycNET","title":"The logic of scientific discovery","author":[{"family":"Popper","given":"Karl R."}],"issued":{"date-parts":[["1959"]]}}}],"schema":"https://github.com/citation-style-language/schema/raw/master/csl-citation.json"}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(1959)</w:t>
      </w:r>
      <w:r>
        <w:rPr>
          <w:rFonts w:asciiTheme="minorEastAsia" w:hAnsiTheme="minorEastAsia" w:cs="Microsoft YaHei UI"/>
          <w:kern w:val="0"/>
          <w:sz w:val="22"/>
        </w:rPr>
        <w:fldChar w:fldCharType="end"/>
      </w:r>
      <w:r w:rsidRPr="00CF7C8A">
        <w:rPr>
          <w:rFonts w:asciiTheme="minorEastAsia" w:hAnsiTheme="minorEastAsia" w:cs="Microsoft YaHei UI"/>
          <w:kern w:val="0"/>
          <w:sz w:val="22"/>
        </w:rPr>
        <w:t>, a</w:t>
      </w:r>
      <w:r>
        <w:rPr>
          <w:rFonts w:asciiTheme="minorEastAsia" w:hAnsiTheme="minorEastAsia" w:cs="Microsoft YaHei UI"/>
          <w:kern w:val="0"/>
          <w:sz w:val="22"/>
        </w:rPr>
        <w:t xml:space="preserve"> scientific</w:t>
      </w:r>
      <w:r w:rsidRPr="00CF7C8A">
        <w:rPr>
          <w:rFonts w:asciiTheme="minorEastAsia" w:hAnsiTheme="minorEastAsia" w:cs="Microsoft YaHei UI"/>
          <w:kern w:val="0"/>
          <w:sz w:val="22"/>
        </w:rPr>
        <w:t xml:space="preserve"> theory </w:t>
      </w:r>
      <w:r>
        <w:rPr>
          <w:rFonts w:asciiTheme="minorEastAsia" w:hAnsiTheme="minorEastAsia" w:cs="Microsoft YaHei UI"/>
          <w:kern w:val="0"/>
          <w:sz w:val="22"/>
        </w:rPr>
        <w:t>must be</w:t>
      </w:r>
      <w:r w:rsidRPr="00CF7C8A">
        <w:rPr>
          <w:rFonts w:asciiTheme="minorEastAsia" w:hAnsiTheme="minorEastAsia" w:cs="Microsoft YaHei UI"/>
          <w:kern w:val="0"/>
          <w:sz w:val="22"/>
        </w:rPr>
        <w:t xml:space="preserve"> falsifiable</w:t>
      </w:r>
      <w:r>
        <w:rPr>
          <w:rFonts w:asciiTheme="minorEastAsia" w:hAnsiTheme="minorEastAsia" w:cs="Microsoft YaHei UI"/>
          <w:kern w:val="0"/>
          <w:sz w:val="22"/>
        </w:rPr>
        <w:t>, that is, there are some possible outcomes inconsistent with the theory</w:t>
      </w:r>
      <w:r w:rsidRPr="00CF7C8A">
        <w:rPr>
          <w:rFonts w:asciiTheme="minorEastAsia" w:hAnsiTheme="minorEastAsia" w:cs="Microsoft YaHei UI"/>
          <w:kern w:val="0"/>
          <w:sz w:val="22"/>
        </w:rPr>
        <w:t>, an</w:t>
      </w:r>
      <w:r>
        <w:rPr>
          <w:rFonts w:asciiTheme="minorEastAsia" w:hAnsiTheme="minorEastAsia" w:cs="Microsoft YaHei UI"/>
          <w:kern w:val="0"/>
          <w:sz w:val="22"/>
        </w:rPr>
        <w:t>d the consistent outcomes will (temporarily) support a falsifiable theory</w:t>
      </w:r>
      <w:r w:rsidRPr="00CF7C8A">
        <w:rPr>
          <w:rFonts w:asciiTheme="minorEastAsia" w:hAnsiTheme="minorEastAsia" w:cs="Microsoft YaHei UI"/>
          <w:kern w:val="0"/>
          <w:sz w:val="22"/>
        </w:rPr>
        <w:t>.</w:t>
      </w:r>
      <w:r w:rsidRPr="00052AF9">
        <w:rPr>
          <w:rFonts w:asciiTheme="minorEastAsia" w:hAnsiTheme="minorEastAsia" w:cs="Microsoft YaHei UI"/>
          <w:kern w:val="0"/>
          <w:sz w:val="22"/>
        </w:rPr>
        <w:t xml:space="preserve"> </w:t>
      </w:r>
      <w:r w:rsidRPr="00CF7C8A">
        <w:rPr>
          <w:rFonts w:asciiTheme="minorEastAsia" w:hAnsiTheme="minorEastAsia" w:cs="Microsoft YaHei UI"/>
          <w:kern w:val="0"/>
          <w:sz w:val="22"/>
        </w:rPr>
        <w:t>With the possibility that</w:t>
      </w:r>
      <w:r>
        <w:rPr>
          <w:rFonts w:asciiTheme="minorEastAsia" w:hAnsiTheme="minorEastAsia" w:cs="Microsoft YaHei UI"/>
          <w:kern w:val="0"/>
          <w:sz w:val="22"/>
        </w:rPr>
        <w:t xml:space="preserve"> a</w:t>
      </w:r>
      <w:r w:rsidRPr="00CF7C8A">
        <w:rPr>
          <w:rFonts w:asciiTheme="minorEastAsia" w:hAnsiTheme="minorEastAsia" w:cs="Microsoft YaHei UI"/>
          <w:kern w:val="0"/>
          <w:sz w:val="22"/>
        </w:rPr>
        <w:t xml:space="preserve"> model may not fit the </w:t>
      </w:r>
      <w:r>
        <w:rPr>
          <w:rFonts w:asciiTheme="minorEastAsia" w:hAnsiTheme="minorEastAsia" w:cs="Microsoft YaHei UI"/>
          <w:kern w:val="0"/>
          <w:sz w:val="22"/>
        </w:rPr>
        <w:t>data well</w:t>
      </w:r>
      <w:r w:rsidRPr="00CF7C8A">
        <w:rPr>
          <w:rFonts w:asciiTheme="minorEastAsia" w:hAnsiTheme="minorEastAsia" w:cs="Microsoft YaHei UI"/>
          <w:kern w:val="0"/>
          <w:sz w:val="22"/>
        </w:rPr>
        <w:t xml:space="preserve">, </w:t>
      </w:r>
      <w:r>
        <w:rPr>
          <w:rFonts w:asciiTheme="minorEastAsia" w:hAnsiTheme="minorEastAsia" w:cs="Microsoft YaHei UI"/>
          <w:kern w:val="0"/>
          <w:sz w:val="22"/>
        </w:rPr>
        <w:t>the test of whether or not a model will provide a good fit</w:t>
      </w:r>
      <w:r w:rsidRPr="00CF7C8A">
        <w:rPr>
          <w:rFonts w:asciiTheme="minorEastAsia" w:hAnsiTheme="minorEastAsia" w:cs="Microsoft YaHei UI"/>
          <w:kern w:val="0"/>
          <w:sz w:val="22"/>
        </w:rPr>
        <w:t xml:space="preserve"> </w:t>
      </w:r>
      <w:r>
        <w:rPr>
          <w:rFonts w:asciiTheme="minorEastAsia" w:hAnsiTheme="minorEastAsia" w:cs="Microsoft YaHei UI"/>
          <w:kern w:val="0"/>
          <w:sz w:val="22"/>
        </w:rPr>
        <w:t>to data forms</w:t>
      </w:r>
      <w:r w:rsidRPr="00CF7C8A">
        <w:rPr>
          <w:rFonts w:asciiTheme="minorEastAsia" w:hAnsiTheme="minorEastAsia" w:cs="Microsoft YaHei UI"/>
          <w:kern w:val="0"/>
          <w:sz w:val="22"/>
        </w:rPr>
        <w:t xml:space="preserve"> a Popperian test</w:t>
      </w:r>
      <w:r>
        <w:rPr>
          <w:rFonts w:asciiTheme="minorEastAsia" w:hAnsiTheme="minorEastAsia" w:cs="Microsoft YaHei UI"/>
          <w:kern w:val="0"/>
          <w:sz w:val="22"/>
        </w:rPr>
        <w:t>, which</w:t>
      </w:r>
      <w:r w:rsidRPr="00CF7C8A">
        <w:rPr>
          <w:rFonts w:asciiTheme="minorEastAsia" w:hAnsiTheme="minorEastAsia" w:cs="Microsoft YaHei UI"/>
          <w:kern w:val="0"/>
          <w:sz w:val="22"/>
        </w:rPr>
        <w:t xml:space="preserve"> makes </w:t>
      </w:r>
      <w:r>
        <w:rPr>
          <w:rFonts w:asciiTheme="minorEastAsia" w:hAnsiTheme="minorEastAsia" w:cs="Microsoft YaHei UI"/>
          <w:kern w:val="0"/>
          <w:sz w:val="22"/>
        </w:rPr>
        <w:t xml:space="preserve">it </w:t>
      </w:r>
      <w:r w:rsidRPr="00CF7C8A">
        <w:rPr>
          <w:rFonts w:asciiTheme="minorEastAsia" w:hAnsiTheme="minorEastAsia" w:cs="Microsoft YaHei UI"/>
          <w:kern w:val="0"/>
          <w:sz w:val="22"/>
        </w:rPr>
        <w:t>a seemingly reasonable choice</w:t>
      </w:r>
      <w:r>
        <w:rPr>
          <w:rFonts w:asciiTheme="minorEastAsia" w:hAnsiTheme="minorEastAsia" w:cs="Microsoft YaHei UI"/>
          <w:kern w:val="0"/>
          <w:sz w:val="22"/>
        </w:rPr>
        <w:t xml:space="preserve"> to use a good fit to support a model.</w:t>
      </w:r>
      <w:bookmarkEnd w:id="1"/>
      <w:r w:rsidRPr="00CF7C8A">
        <w:rPr>
          <w:rFonts w:asciiTheme="minorEastAsia" w:hAnsiTheme="minorEastAsia" w:cs="Microsoft YaHei UI"/>
          <w:kern w:val="0"/>
          <w:sz w:val="22"/>
        </w:rPr>
        <w:t xml:space="preserve"> </w:t>
      </w:r>
    </w:p>
    <w:p w14:paraId="73BFAA6F"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However, this approach misses a piece of important information: the strength of the support. The strength of the support that a theory gains from an outcome is related to the risk of obtaining that outcome absent the theory</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{"citationID":"JVyPvkbP","properties":{"formattedCitation":"(Meehl, 1990)","plainCitation":"(Meehl, 1990)","noteIndex":0},"citationItems":[{"id":70,"uris":["http://zotero.org/users/5418352/items/3BAPAZ9T"],"uri":["http://zotero.org/users/5418352/items/3BAPAZ9T"],"itemData":{"id":70,"type":"article-journal","container-title":"Psychological Inquiry","DOI":"10.1207/s15327965pli0102_1","ISSN":"1047-840X","issue":"2","note":"publisher: Routledge\n_eprint: https://doi.org/10.1207/s15327965pli0102_1","page":"108-141","source":"Taylor and Francis+NEJM","title":"Appraising and Amending Theories: The Strategy of Lakatosian Defense and Two Principles that Warrant It","title-short":"Appraising and Amending Theories","volume":"1","author":[{"family":"Meehl","given":"Paul E."}],"issued":{"date-parts":[["1990",4,1]]}}}],"schema":"https://github.com/citation-style-language/schema/raw/master/csl-citation.json"} </w:instrText>
      </w:r>
      <w:r>
        <w:rPr>
          <w:rFonts w:asciiTheme="minorEastAsia" w:hAnsiTheme="minorEastAsia" w:cs="Microsoft YaHei UI"/>
          <w:kern w:val="0"/>
          <w:sz w:val="22"/>
        </w:rPr>
        <w:fldChar w:fldCharType="separate"/>
      </w:r>
      <w:r w:rsidRPr="00940D08">
        <w:rPr>
          <w:rFonts w:ascii="等线" w:eastAsia="等线" w:hAnsi="等线"/>
          <w:sz w:val="22"/>
        </w:rPr>
        <w:t>(Meehl, 1990)</w:t>
      </w:r>
      <w:r>
        <w:rPr>
          <w:rFonts w:asciiTheme="minorEastAsia" w:hAnsiTheme="minorEastAsia" w:cs="Microsoft YaHei UI"/>
          <w:kern w:val="0"/>
          <w:sz w:val="22"/>
        </w:rPr>
        <w:fldChar w:fldCharType="end"/>
      </w:r>
      <w:r>
        <w:rPr>
          <w:rFonts w:asciiTheme="minorEastAsia" w:hAnsiTheme="minorEastAsia" w:cs="Microsoft YaHei UI"/>
          <w:kern w:val="0"/>
          <w:sz w:val="22"/>
        </w:rPr>
        <w:t>.</w:t>
      </w:r>
      <w:r w:rsidRPr="00426A2C">
        <w:rPr>
          <w:rFonts w:asciiTheme="minorEastAsia" w:hAnsiTheme="minorEastAsia" w:cs="Microsoft YaHei UI"/>
          <w:kern w:val="0"/>
          <w:sz w:val="22"/>
        </w:rPr>
        <w:t xml:space="preserve"> The riskier of the observation is, the stronger support the observation provides. As Roberts and Pashler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{"citationID":"RUERvtWr","properties":{"formattedCitation":"(Roberts &amp; Pashler, 2000)","plainCitation":"(Roberts &amp; Pashler, 2000)","noteIndex":0},"citationItems":[{"id":87,"uris":["http://zotero.org/users/5418352/items/ALR2KAJG"],"uri":["http://zotero.org/users/5418352/items/ALR2KAJG"],"itemData":{"id":87,"type":"article-journal","abstract":"Quantitative theories with free parameters often gain credence when they closely fit data. This is a mistake. A good fit reveals nothing about the flexibility of the theory (how much it cannot fit), the variability of the data (how firmly the data rule out what the theory cannot fit), or the likelihood of other outcomes (perhaps the theory could have fit any plausible result), and a reader needs all 3 pieces of information to decide how much the fit should increase belief in the theory. The use of good fits as evidence is not supported by philosophers of science nor by the history of psychology; there seem to be no examples of a theory supported mainly by good fits that has led to demonstrable progress. A better way to test a theory with free parameters is to determine how the theory constrains possible outcomes (i.e., what it predicts), assess how firmly actual outcomes agree with those constraints, and determine if plausible alternative outcomes would have been inconsistent with the theory, allowing for the variability of the data. (PsycINFO Database Record (c) 2016 APA, all rights reserved)\n(Source: journal abstract)","archive":"APA PsycArticles®","archive_location":"614356931; 2000-15248-005","container-title":"Psychological Review","DOI":"10.1037/0033-295X.107.2.358","ISSN":"0033-295X, 0033-295X","issue":"2","language":"English","note":"publisher-place: Washington\npublisher: American Psychological Association, American Psychological Association Macmillan &amp; Company Psychological Review Company The Macmillan Company The Review Publishing Company","page":"358-367","title":"How persuasive is a good fit? A comment on theory testing","volume":"107","author":[{"family":"Roberts","given":"Seth"},{"family":"Pashler","given":"Harold"}],"issued":{"date-parts":[["2000"]]}}}],"schema":"https://github.com/citation-style-language/schema/raw/master/csl-citation.json"} </w:instrText>
      </w:r>
      <w:r>
        <w:rPr>
          <w:rFonts w:asciiTheme="minorEastAsia" w:hAnsiTheme="minorEastAsia" w:cs="Microsoft YaHei UI"/>
          <w:kern w:val="0"/>
          <w:sz w:val="22"/>
        </w:rPr>
        <w:fldChar w:fldCharType="separate"/>
      </w:r>
      <w:r w:rsidRPr="00940D08">
        <w:rPr>
          <w:rFonts w:ascii="等线" w:eastAsia="等线" w:hAnsi="等线" w:cs="Microsoft YaHei UI"/>
          <w:kern w:val="0"/>
          <w:sz w:val="22"/>
        </w:rPr>
        <w:t>(2000)</w:t>
      </w:r>
      <w:r>
        <w:rPr>
          <w:rFonts w:asciiTheme="minorEastAsia" w:hAnsiTheme="minorEastAsia" w:cs="Microsoft YaHei UI"/>
          <w:kern w:val="0"/>
          <w:sz w:val="22"/>
        </w:rPr>
        <w:fldChar w:fldCharType="end"/>
      </w:r>
      <w:r w:rsidRPr="00426A2C">
        <w:rPr>
          <w:rFonts w:asciiTheme="minorEastAsia" w:hAnsiTheme="minorEastAsia" w:cs="Microsoft YaHei UI"/>
          <w:kern w:val="0"/>
          <w:sz w:val="22"/>
        </w:rPr>
        <w:t xml:space="preserve"> pointed out, the test of a good fit neglects the plausibility of the outcomes ruled out by a model. If a model does not rule out any plausible outcomes, i.e., the model can fit all outcomes likely to be observed in the experiment, this model will have a negligible risk of providing a good fit. In such a case, a good fit provides negligible support to a theory. Therefore, to gain strong support from a good fit, it is necessary to show that there are some plausible outcomes ruled out by a model, which implies there is some risk to obtain a good fit. </w:t>
      </w:r>
    </w:p>
    <w:p w14:paraId="1AFA6AE6"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 xml:space="preserve">The dominant strategy, which uses model complexity as additional information to goodness-of-fit, fails to meet this requirement. This strategy claims that the persuasiveness of a good fit is high if the measurement of model complexity is low, and is low if the measurement of model complexity is high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{"citationID":"jeZmyP6w","properties":{"formattedCitation":"(Veksler et al., 2015)","plainCitation":"(Veksler et al., 2015)","noteIndex":0},"citationItems":[{"id":96,"uris":["http://zotero.org/users/5418352/items/7EJSNZVL"],"uri":["http://zotero.org/users/5418352/items/7EJSNZVL"],"itemData":{"id":96,"type":"article-journal","abstract":"A good fit of model predictions to empirical data are often used as an argument for model validity. However, if the model is flexible enough to fit a large proportion of potential empirical outcomes, finding a good fit becomes less meaningful. We propose a method for estimating the proportion of potential empirical outcomes that the model can fit: Model Flexibility Analysis (MFA). MFA aids model evaluation by providing a metric for gauging the persuasiveness of a given fit. We demonstrate that MFA can be more informative than merely discounting the fit by the number of free parameters in the model, and show how the number of free parameters does not necessarily correlate with the flexibility of the model. Additionally, we contrast MFA with other flexibility assessment techniques, including Parameter Space Partitioning, Model Mimicry, Minimum Description Length, and Prior Predictive Evaluation. Finally, we provide examples of how MFA can help to inform modeling results and discuss a variety of issues relating to the use of MFA in model validation. (PsycINFO Database Record (c) 2016 APA, all rights reserved)\n(Source: journal abstract)","archive":"APA PsycArticles®","archive_location":"1709192933; 2015-39654-001","container-title":"Psychological Review","DOI":"10.1037/a0039657","ISSN":"0033-295X, 0033-295X","issue":"4","language":"English","note":"publisher-place: Washington\npublisher: American Psychological Association, American Psychological Association Macmillan &amp; Company Psychological Review Company The Macmillan Company The Review Publishing Company","page":"755-769","title":"Model flexibility analysis","volume":"122","author":[{"family":"Veksler","given":"Vladislav D."},{"family":"Myers","given":"Christopher W."},{"family":"Gluck","given":"Kevin A."}],"issued":{"date-parts":[["2015"]]}}}],"schema":"https://github.com/citation-style-language/schema/raw/master/csl-citation.json"}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(Veksler et al., 2015)</w:t>
      </w:r>
      <w:r>
        <w:rPr>
          <w:rFonts w:asciiTheme="minorEastAsia" w:hAnsiTheme="minorEastAsia" w:cs="Microsoft YaHei UI"/>
          <w:kern w:val="0"/>
          <w:sz w:val="22"/>
        </w:rPr>
        <w:fldChar w:fldCharType="end"/>
      </w:r>
      <w:r>
        <w:rPr>
          <w:rFonts w:asciiTheme="minorEastAsia" w:hAnsiTheme="minorEastAsia" w:cs="Microsoft YaHei UI"/>
          <w:kern w:val="0"/>
          <w:sz w:val="22"/>
        </w:rPr>
        <w:t>.</w:t>
      </w:r>
      <w:r w:rsidRPr="00426A2C">
        <w:rPr>
          <w:rFonts w:asciiTheme="minorEastAsia" w:hAnsiTheme="minorEastAsia" w:cs="Microsoft YaHei UI"/>
          <w:kern w:val="0"/>
          <w:sz w:val="22"/>
        </w:rPr>
        <w:t xml:space="preserve"> As Vanpaemal</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{"citationID":"IxKf1Xys","properties":{"formattedCitation":"(Vanpaemel,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(2020)</w:t>
      </w:r>
      <w:r>
        <w:rPr>
          <w:rFonts w:asciiTheme="minorEastAsia" w:hAnsiTheme="minorEastAsia" w:cs="Microsoft YaHei UI"/>
          <w:kern w:val="0"/>
          <w:sz w:val="22"/>
        </w:rPr>
        <w:fldChar w:fldCharType="end"/>
      </w:r>
      <w:r>
        <w:rPr>
          <w:rFonts w:asciiTheme="minorEastAsia" w:hAnsiTheme="minorEastAsia" w:cs="Microsoft YaHei UI"/>
          <w:kern w:val="0"/>
          <w:sz w:val="22"/>
        </w:rPr>
        <w:t xml:space="preserve"> </w:t>
      </w:r>
      <w:r w:rsidRPr="00426A2C">
        <w:rPr>
          <w:rFonts w:asciiTheme="minorEastAsia" w:hAnsiTheme="minorEastAsia" w:cs="Microsoft YaHei UI"/>
          <w:kern w:val="0"/>
          <w:sz w:val="22"/>
        </w:rPr>
        <w:t>pointed out, on the one hand, although controlling the model complexity to be low does restrict the range of the possible outcomes of a model, all plausible outcomes may still be contained in this small range of outcomes; on the other hand, a model with high complexity may still rule out plausible outcomes. As a result, model complexity is not a proper criterion to gauge a good fit's persuasiveness.</w:t>
      </w:r>
    </w:p>
    <w:p w14:paraId="13E3B5BA"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Vanpaemal</w:t>
      </w:r>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{"citationID":"Otup5Xkl","properties":{"formattedCitation":"(Vanpaemel, 2020)","plainCitation":"(Vanpaemel, 2020)","dontUpdate":true,"noteIndex":0},"citationItems":[{"id":85,"uris":["http://zotero.org/users/5418352/items/2J4ILDL2"],"uri":["http://zotero.org/users/5418352/items/2J4ILDL2"],"itemData":{"id":85,"type":"article-journal","abstract":"In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(2020)</w:t>
      </w:r>
      <w:r>
        <w:rPr>
          <w:rFonts w:asciiTheme="minorEastAsia" w:hAnsiTheme="minorEastAsia" w:cs="Microsoft YaHei UI"/>
          <w:kern w:val="0"/>
          <w:sz w:val="22"/>
        </w:rPr>
        <w:fldChar w:fldCharType="end"/>
      </w:r>
      <w:r w:rsidRPr="00426A2C">
        <w:rPr>
          <w:rFonts w:asciiTheme="minorEastAsia" w:hAnsiTheme="minorEastAsia" w:cs="Microsoft YaHei UI"/>
          <w:kern w:val="0"/>
          <w:sz w:val="22"/>
        </w:rPr>
        <w:t xml:space="preserve"> proposed a more complete approach for the assessment of the persuasiveness of a good fit in the Bayesian framework. This approach consists of two ingredients: the core predictions of a model and the data prior. </w:t>
      </w:r>
    </w:p>
    <w:p w14:paraId="21BF4E94" w14:textId="77777777"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The core predictions contain the outcomes of the experiment that can be fit well with the mode</w:t>
      </w:r>
      <w:r>
        <w:rPr>
          <w:rFonts w:asciiTheme="minorEastAsia" w:hAnsiTheme="minorEastAsia" w:cs="Microsoft YaHei UI"/>
          <w:kern w:val="0"/>
          <w:sz w:val="22"/>
        </w:rPr>
        <w:t xml:space="preserve">l. </w:t>
      </w:r>
      <w:r w:rsidRPr="00426A2C">
        <w:rPr>
          <w:rFonts w:asciiTheme="minorEastAsia" w:hAnsiTheme="minorEastAsia" w:cs="Microsoft YaHei UI"/>
          <w:kern w:val="0"/>
          <w:sz w:val="22"/>
        </w:rPr>
        <w:t xml:space="preserve">The construction of the core predictions relies on the prior predictive </w:t>
      </w:r>
      <w:r w:rsidRPr="00426A2C">
        <w:rPr>
          <w:rFonts w:asciiTheme="minorEastAsia" w:hAnsiTheme="minorEastAsia" w:cs="Microsoft YaHei UI"/>
          <w:kern w:val="0"/>
          <w:sz w:val="22"/>
        </w:rPr>
        <w:lastRenderedPageBreak/>
        <w:t>distribution. The prior predictive distribution gives the distribution of future outcomes based on the model alone without considering the observed data. The core predictions are defined as the smallest range of outcomes that cover a predetermined proportion of the prior predictive distribution. The outcomes that are considered to be fit poorly by a model in the sense that the model assigns small prior mass is assigned to them. By defining a bad fit in this way, there are possible outcomes inconsistent with the models.</w:t>
      </w:r>
    </w:p>
    <w:p w14:paraId="43364B79" w14:textId="77777777" w:rsidR="00FA3778" w:rsidRDefault="00FA3778" w:rsidP="00FA3778">
      <w:pPr>
        <w:rPr>
          <w:rFonts w:asciiTheme="minorEastAsia" w:hAnsiTheme="minorEastAsia" w:cs="Microsoft YaHei UI"/>
          <w:kern w:val="0"/>
          <w:sz w:val="22"/>
        </w:rPr>
      </w:pPr>
      <w:r>
        <w:rPr>
          <w:rFonts w:asciiTheme="minorEastAsia" w:hAnsiTheme="minorEastAsia" w:cs="Microsoft YaHei UI"/>
          <w:kern w:val="0"/>
          <w:sz w:val="22"/>
        </w:rPr>
        <w:tab/>
        <w:t>T</w:t>
      </w:r>
      <w:r w:rsidRPr="00A948BB">
        <w:rPr>
          <w:rFonts w:asciiTheme="minorEastAsia" w:hAnsiTheme="minorEastAsia" w:cs="Microsoft YaHei UI"/>
          <w:kern w:val="0"/>
          <w:sz w:val="22"/>
        </w:rPr>
        <w:t>he data prior contain</w:t>
      </w:r>
      <w:r>
        <w:rPr>
          <w:rFonts w:asciiTheme="minorEastAsia" w:hAnsiTheme="minorEastAsia" w:cs="Microsoft YaHei UI"/>
          <w:kern w:val="0"/>
          <w:sz w:val="22"/>
        </w:rPr>
        <w:t>s</w:t>
      </w:r>
      <w:r w:rsidRPr="00A948BB">
        <w:rPr>
          <w:rFonts w:asciiTheme="minorEastAsia" w:hAnsiTheme="minorEastAsia" w:cs="Microsoft YaHei UI"/>
          <w:kern w:val="0"/>
          <w:sz w:val="22"/>
        </w:rPr>
        <w:t xml:space="preserve"> the plausible outcomes</w:t>
      </w:r>
      <w:r>
        <w:rPr>
          <w:rFonts w:asciiTheme="minorEastAsia" w:hAnsiTheme="minorEastAsia" w:cs="Microsoft YaHei UI"/>
          <w:kern w:val="0"/>
          <w:sz w:val="22"/>
        </w:rPr>
        <w:t>.</w:t>
      </w:r>
      <w:r w:rsidRPr="00DD1F18">
        <w:rPr>
          <w:rFonts w:asciiTheme="minorEastAsia" w:hAnsiTheme="minorEastAsia" w:cs="Microsoft YaHei UI"/>
          <w:kern w:val="0"/>
          <w:sz w:val="22"/>
        </w:rPr>
        <w:t xml:space="preserve"> </w:t>
      </w:r>
      <w:r>
        <w:rPr>
          <w:rFonts w:asciiTheme="minorEastAsia" w:hAnsiTheme="minorEastAsia" w:cs="Microsoft YaHei UI"/>
          <w:kern w:val="0"/>
          <w:sz w:val="22"/>
        </w:rPr>
        <w:t>The plausibility of outcomes can be assessed based on</w:t>
      </w:r>
      <w:r w:rsidRPr="00740178">
        <w:rPr>
          <w:rFonts w:asciiTheme="minorEastAsia" w:hAnsiTheme="minorEastAsia" w:cs="Microsoft YaHei UI"/>
          <w:kern w:val="0"/>
          <w:sz w:val="22"/>
        </w:rPr>
        <w:t xml:space="preserve"> </w:t>
      </w:r>
      <w:r w:rsidRPr="00B5790D">
        <w:rPr>
          <w:rFonts w:asciiTheme="minorEastAsia" w:hAnsiTheme="minorEastAsia" w:cs="Microsoft YaHei UI"/>
          <w:kern w:val="0"/>
          <w:sz w:val="22"/>
        </w:rPr>
        <w:t>theoretical considerations, previously observed empirical data, and expert knowledge</w:t>
      </w:r>
      <w:r w:rsidRPr="00F33633">
        <w:rPr>
          <w:rFonts w:asciiTheme="minorEastAsia" w:hAnsiTheme="minorEastAsia" w:cs="Microsoft YaHei UI"/>
          <w:kern w:val="0"/>
          <w:sz w:val="22"/>
        </w:rPr>
        <w:t>.</w:t>
      </w:r>
      <w:r w:rsidRPr="00201724">
        <w:rPr>
          <w:rFonts w:asciiTheme="minorEastAsia" w:hAnsiTheme="minorEastAsia" w:cs="Microsoft YaHei UI"/>
          <w:kern w:val="0"/>
          <w:sz w:val="22"/>
        </w:rPr>
        <w:t xml:space="preserve"> </w:t>
      </w:r>
      <w:r>
        <w:rPr>
          <w:rFonts w:asciiTheme="minorEastAsia" w:hAnsiTheme="minorEastAsia" w:cs="Microsoft YaHei UI"/>
          <w:kern w:val="0"/>
          <w:sz w:val="22"/>
        </w:rPr>
        <w:t>Two points need to note with t</w:t>
      </w:r>
      <w:r w:rsidRPr="00DD1F18">
        <w:rPr>
          <w:rFonts w:asciiTheme="minorEastAsia" w:hAnsiTheme="minorEastAsia" w:cs="Microsoft YaHei UI"/>
          <w:kern w:val="0"/>
          <w:sz w:val="22"/>
        </w:rPr>
        <w:t>he construction of the data prior.</w:t>
      </w:r>
      <w:r>
        <w:rPr>
          <w:rFonts w:asciiTheme="minorEastAsia" w:hAnsiTheme="minorEastAsia" w:cs="Microsoft YaHei UI"/>
          <w:kern w:val="0"/>
          <w:sz w:val="22"/>
        </w:rPr>
        <w:t xml:space="preserve"> First, the plausibility of outcomes depends on the details of the research method, so the data prior should</w:t>
      </w:r>
      <w:r w:rsidRPr="00B5790D">
        <w:rPr>
          <w:rFonts w:asciiTheme="minorEastAsia" w:hAnsiTheme="minorEastAsia" w:cs="Microsoft YaHei UI"/>
          <w:kern w:val="0"/>
          <w:sz w:val="22"/>
        </w:rPr>
        <w:t xml:space="preserve"> </w:t>
      </w:r>
      <w:r>
        <w:rPr>
          <w:rFonts w:asciiTheme="minorEastAsia" w:hAnsiTheme="minorEastAsia" w:cs="Microsoft YaHei UI"/>
          <w:kern w:val="0"/>
          <w:sz w:val="22"/>
        </w:rPr>
        <w:t>reflect the specialty of the experiment of interest. Secon</w:t>
      </w:r>
      <w:r w:rsidRPr="00740178">
        <w:rPr>
          <w:rFonts w:asciiTheme="minorEastAsia" w:hAnsiTheme="minorEastAsia" w:cs="Microsoft YaHei UI"/>
          <w:kern w:val="0"/>
          <w:sz w:val="22"/>
        </w:rPr>
        <w:t>d</w:t>
      </w:r>
      <w:r w:rsidRPr="00B5790D">
        <w:rPr>
          <w:rFonts w:asciiTheme="minorEastAsia" w:hAnsiTheme="minorEastAsia" w:cs="Microsoft YaHei UI"/>
          <w:kern w:val="0"/>
          <w:sz w:val="22"/>
        </w:rPr>
        <w:t xml:space="preserve">, </w:t>
      </w:r>
      <w:r w:rsidRPr="00740178">
        <w:rPr>
          <w:rFonts w:asciiTheme="minorEastAsia" w:hAnsiTheme="minorEastAsia" w:cs="Microsoft YaHei UI"/>
          <w:kern w:val="0"/>
          <w:sz w:val="22"/>
        </w:rPr>
        <w:t>the</w:t>
      </w:r>
      <w:r w:rsidRPr="00B5790D">
        <w:rPr>
          <w:rFonts w:asciiTheme="minorEastAsia" w:hAnsiTheme="minorEastAsia" w:cs="Microsoft YaHei UI"/>
          <w:kern w:val="0"/>
          <w:sz w:val="22"/>
        </w:rPr>
        <w:t xml:space="preserve"> data prior</w:t>
      </w:r>
      <w:r w:rsidRPr="00740178">
        <w:rPr>
          <w:rFonts w:asciiTheme="minorEastAsia" w:hAnsiTheme="minorEastAsia" w:cs="Microsoft YaHei UI"/>
          <w:kern w:val="0"/>
          <w:sz w:val="22"/>
        </w:rPr>
        <w:t xml:space="preserve"> should be</w:t>
      </w:r>
      <w:r w:rsidRPr="00B5790D">
        <w:rPr>
          <w:rFonts w:asciiTheme="minorEastAsia" w:hAnsiTheme="minorEastAsia" w:cs="Microsoft YaHei UI"/>
          <w:kern w:val="0"/>
          <w:sz w:val="22"/>
        </w:rPr>
        <w:t xml:space="preserve"> sensitive to the theory under consideration</w:t>
      </w:r>
      <w:r w:rsidRPr="00740178">
        <w:rPr>
          <w:rFonts w:asciiTheme="minorEastAsia" w:hAnsiTheme="minorEastAsia" w:cs="Microsoft YaHei UI"/>
          <w:kern w:val="0"/>
          <w:sz w:val="22"/>
        </w:rPr>
        <w:t>.</w:t>
      </w:r>
      <w:r>
        <w:rPr>
          <w:rFonts w:asciiTheme="minorEastAsia" w:hAnsiTheme="minorEastAsia" w:cs="Microsoft YaHei UI"/>
          <w:kern w:val="0"/>
          <w:sz w:val="22"/>
        </w:rPr>
        <w:t xml:space="preserve"> In this study, we will take the practical way suggested by</w:t>
      </w:r>
      <w:bookmarkStart w:id="2" w:name="OLE_LINK5"/>
      <w:r>
        <w:rPr>
          <w:rFonts w:asciiTheme="minorEastAsia" w:hAnsiTheme="minorEastAsia" w:cs="Microsoft YaHei UI"/>
          <w:kern w:val="0"/>
          <w:sz w:val="22"/>
        </w:rPr>
        <w:t xml:space="preserve"> </w:t>
      </w:r>
      <w:r w:rsidRPr="00201724">
        <w:rPr>
          <w:rFonts w:asciiTheme="minorEastAsia" w:hAnsiTheme="minorEastAsia" w:cs="Microsoft YaHei UI"/>
          <w:kern w:val="0"/>
          <w:sz w:val="22"/>
        </w:rPr>
        <w:t>Vanpaemel</w:t>
      </w:r>
      <w:bookmarkEnd w:id="2"/>
      <w:r>
        <w:rPr>
          <w:rFonts w:asciiTheme="minorEastAsia" w:hAnsiTheme="minorEastAsia" w:cs="Microsoft YaHei UI"/>
          <w:kern w:val="0"/>
          <w:sz w:val="22"/>
        </w:rPr>
        <w:t xml:space="preserve">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{"citationID":"jpnkJROX","properties":{"formattedCitation":"(Vanpaemel,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(2020)</w:t>
      </w:r>
      <w:r>
        <w:rPr>
          <w:rFonts w:asciiTheme="minorEastAsia" w:hAnsiTheme="minorEastAsia" w:cs="Microsoft YaHei UI"/>
          <w:kern w:val="0"/>
          <w:sz w:val="22"/>
        </w:rPr>
        <w:fldChar w:fldCharType="end"/>
      </w:r>
      <w:r>
        <w:rPr>
          <w:rFonts w:asciiTheme="minorEastAsia" w:hAnsiTheme="minorEastAsia" w:cs="Microsoft YaHei UI"/>
          <w:kern w:val="0"/>
          <w:sz w:val="22"/>
        </w:rPr>
        <w:t xml:space="preserve"> to construct the data prior, that is,</w:t>
      </w:r>
      <w:r w:rsidRPr="00201724">
        <w:rPr>
          <w:rFonts w:asciiTheme="minorEastAsia" w:hAnsiTheme="minorEastAsia" w:cs="Microsoft YaHei UI"/>
          <w:kern w:val="0"/>
          <w:sz w:val="22"/>
        </w:rPr>
        <w:t xml:space="preserve"> </w:t>
      </w:r>
      <w:r>
        <w:rPr>
          <w:rFonts w:asciiTheme="minorEastAsia" w:hAnsiTheme="minorEastAsia" w:cs="Microsoft YaHei UI"/>
          <w:kern w:val="0"/>
          <w:sz w:val="22"/>
        </w:rPr>
        <w:t>taking</w:t>
      </w:r>
      <w:r w:rsidRPr="00201724">
        <w:rPr>
          <w:rFonts w:asciiTheme="minorEastAsia" w:hAnsiTheme="minorEastAsia" w:cs="Microsoft YaHei UI"/>
          <w:kern w:val="0"/>
          <w:sz w:val="22"/>
        </w:rPr>
        <w:t xml:space="preserve"> </w:t>
      </w:r>
      <w:r w:rsidRPr="00B5790D">
        <w:rPr>
          <w:rFonts w:asciiTheme="minorEastAsia" w:hAnsiTheme="minorEastAsia" w:cs="Microsoft YaHei UI"/>
          <w:kern w:val="0"/>
          <w:sz w:val="22"/>
        </w:rPr>
        <w:t xml:space="preserve">the joint </w:t>
      </w:r>
      <w:r w:rsidRPr="00201724">
        <w:rPr>
          <w:rFonts w:asciiTheme="minorEastAsia" w:hAnsiTheme="minorEastAsia" w:cs="Microsoft YaHei UI"/>
          <w:kern w:val="0"/>
          <w:sz w:val="22"/>
        </w:rPr>
        <w:t xml:space="preserve">prior </w:t>
      </w:r>
      <w:r w:rsidRPr="00B5790D">
        <w:rPr>
          <w:rFonts w:asciiTheme="minorEastAsia" w:hAnsiTheme="minorEastAsia" w:cs="Microsoft YaHei UI"/>
          <w:kern w:val="0"/>
          <w:sz w:val="22"/>
        </w:rPr>
        <w:t>predic</w:t>
      </w:r>
      <w:r w:rsidRPr="00201724">
        <w:rPr>
          <w:rFonts w:asciiTheme="minorEastAsia" w:hAnsiTheme="minorEastAsia" w:cs="Microsoft YaHei UI"/>
          <w:kern w:val="0"/>
          <w:sz w:val="22"/>
        </w:rPr>
        <w:t>tion</w:t>
      </w:r>
      <w:r w:rsidRPr="00B5790D">
        <w:rPr>
          <w:rFonts w:asciiTheme="minorEastAsia" w:hAnsiTheme="minorEastAsia" w:cs="Microsoft YaHei UI"/>
          <w:kern w:val="0"/>
          <w:sz w:val="22"/>
        </w:rPr>
        <w:t>s of a set of alternative</w:t>
      </w:r>
      <w:r>
        <w:rPr>
          <w:rFonts w:asciiTheme="minorEastAsia" w:hAnsiTheme="minorEastAsia" w:cs="Microsoft YaHei UI"/>
          <w:kern w:val="0"/>
          <w:sz w:val="22"/>
        </w:rPr>
        <w:t xml:space="preserve"> established </w:t>
      </w:r>
      <w:r w:rsidRPr="00B5790D">
        <w:rPr>
          <w:rFonts w:asciiTheme="minorEastAsia" w:hAnsiTheme="minorEastAsia" w:cs="Microsoft YaHei UI"/>
          <w:kern w:val="0"/>
          <w:sz w:val="22"/>
        </w:rPr>
        <w:t xml:space="preserve">models </w:t>
      </w:r>
      <w:r>
        <w:rPr>
          <w:rFonts w:asciiTheme="minorEastAsia" w:hAnsiTheme="minorEastAsia" w:cs="Microsoft YaHei UI"/>
          <w:kern w:val="0"/>
          <w:sz w:val="22"/>
        </w:rPr>
        <w:t>of</w:t>
      </w:r>
      <w:r w:rsidRPr="00B5790D">
        <w:rPr>
          <w:rFonts w:asciiTheme="minorEastAsia" w:hAnsiTheme="minorEastAsia" w:cs="Microsoft YaHei UI"/>
          <w:kern w:val="0"/>
          <w:sz w:val="22"/>
        </w:rPr>
        <w:t xml:space="preserve"> the same behavior</w:t>
      </w:r>
      <w:r>
        <w:rPr>
          <w:rFonts w:asciiTheme="minorEastAsia" w:hAnsiTheme="minorEastAsia" w:cs="Microsoft YaHei UI"/>
          <w:kern w:val="0"/>
          <w:sz w:val="22"/>
        </w:rPr>
        <w:t xml:space="preserve"> as the data prior</w:t>
      </w:r>
      <w:r w:rsidRPr="00B5790D">
        <w:rPr>
          <w:rFonts w:asciiTheme="minorEastAsia" w:hAnsiTheme="minorEastAsia" w:cs="Microsoft YaHei UI"/>
          <w:kern w:val="0"/>
          <w:sz w:val="22"/>
        </w:rPr>
        <w:t>.</w:t>
      </w:r>
    </w:p>
    <w:p w14:paraId="14FA3448" w14:textId="77777777" w:rsidR="00FA3778" w:rsidRPr="00426A2C" w:rsidRDefault="00FA3778" w:rsidP="00FA3778">
      <w:pPr>
        <w:rPr>
          <w:rFonts w:asciiTheme="minorEastAsia" w:hAnsiTheme="minorEastAsia" w:cs="Microsoft YaHei UI"/>
          <w:kern w:val="0"/>
          <w:sz w:val="22"/>
        </w:rPr>
      </w:pPr>
      <w:r>
        <w:rPr>
          <w:rFonts w:asciiTheme="minorEastAsia" w:hAnsiTheme="minorEastAsia" w:cs="Microsoft YaHei UI"/>
          <w:kern w:val="0"/>
          <w:sz w:val="22"/>
        </w:rPr>
        <w:tab/>
        <w:t xml:space="preserve">Note that the construction of two ingredients does not involve the observed outcomes of the experiment. It is important since otherwise the fit, whether is good or bad, is unconvincing </w:t>
      </w:r>
      <w:r>
        <w:rPr>
          <w:rFonts w:asciiTheme="minorEastAsia" w:hAnsiTheme="minorEastAsia" w:cs="Microsoft YaHei UI"/>
          <w:kern w:val="0"/>
          <w:sz w:val="22"/>
        </w:rPr>
        <w:fldChar w:fldCharType="begin"/>
      </w:r>
      <w:r>
        <w:rPr>
          <w:rFonts w:asciiTheme="minorEastAsia" w:hAnsiTheme="minorEastAsia" w:cs="Microsoft YaHei UI"/>
          <w:kern w:val="0"/>
          <w:sz w:val="22"/>
        </w:rPr>
        <w:instrText xml:space="preserve"> ADDIN ZOTERO_ITEM CSL_CITATION {"citationID":"lr6U8QBg","properties":{"formattedCitation":"(Vanpaemel, 2020)","plainCitation":"(Vanpaemel, 2020)","noteIndex":0},"citationItems":[{"id":85,"uris":["http://zotero.org/users/5418352/items/2J4ILDL2"],"uri":["http://zotero.org/users/5418352/items/2J4ILDL2"],"itemData":{"id":85,"type":"article-journal","abstract":"In their seminal article, Roberts and Pashler (2000) highlighted that providing a good fit to empirical data does not necessarily provide strong support for a theory. For a good fit to be persuasive and for a theory to be strongly supported, the theory should have survived a strong test, in the sense that it is plausible that the theory might have failed the test. The most common way to accommodate the problem of the limited value of a good fit alone is to not only report a measure of goodness-of-fit, but also a measure of the complexity. A recent example of this line of reasoning is provided by Veksler, Myers, and Gluck (2015). In this article, I argue that whereas considering complexity provides useful information when theory testing, using complexity to gauge the severity of a test, or, equivalently, the persuasiveness of a good fit, is misguided. The reason is that complexity only provides information about the possibility of a bad fit, which does not guarantee a strong test. A condition for a test to be strong and a good fit to be persuasive is the demonstration of the plausibility of a bad fit. I provide a worked example of a more complete answer to assessing whether a good fit is persuasive. Providing a strong theory test requires the use of what can be called a data prior, which quantifies—before taking the empirical data into account—which outcomes are plausible. (PsycINFO Database Record (c) 2019 APA, all rights reserved)","container-title":"Psychological Review","DOI":"10.1037/rev0000167","ISSN":"1939-1471(Electronic),0033-295X(Print)","issue":"1","note":"publisher-place: US\npublisher: American Psychological Association","page":"136-145","source":"APA PsycNET","title":"Strong theory testing using the prior predictive and the data prior","volume":"127","author":[{"family":"Vanpaemel","given":"Wolf"}],"issued":{"date-parts":[["2020"]]}}}],"schema":"https://github.com/citation-style-language/schema/raw/master/csl-citation.json"} </w:instrText>
      </w:r>
      <w:r>
        <w:rPr>
          <w:rFonts w:asciiTheme="minorEastAsia" w:hAnsiTheme="minorEastAsia" w:cs="Microsoft YaHei UI"/>
          <w:kern w:val="0"/>
          <w:sz w:val="22"/>
        </w:rPr>
        <w:fldChar w:fldCharType="separate"/>
      </w:r>
      <w:r w:rsidRPr="00A12C0B">
        <w:rPr>
          <w:rFonts w:ascii="等线" w:eastAsia="等线" w:hAnsi="等线"/>
          <w:sz w:val="22"/>
        </w:rPr>
        <w:t>(Vanpaemel, 2020)</w:t>
      </w:r>
      <w:r>
        <w:rPr>
          <w:rFonts w:asciiTheme="minorEastAsia" w:hAnsiTheme="minorEastAsia" w:cs="Microsoft YaHei UI"/>
          <w:kern w:val="0"/>
          <w:sz w:val="22"/>
        </w:rPr>
        <w:fldChar w:fldCharType="end"/>
      </w:r>
      <w:r>
        <w:rPr>
          <w:rFonts w:asciiTheme="minorEastAsia" w:hAnsiTheme="minorEastAsia" w:cs="Microsoft YaHei UI"/>
          <w:kern w:val="0"/>
          <w:sz w:val="22"/>
        </w:rPr>
        <w:t>.</w:t>
      </w:r>
      <w:bookmarkEnd w:id="0"/>
      <w:r>
        <w:rPr>
          <w:rFonts w:asciiTheme="minorEastAsia" w:hAnsiTheme="minorEastAsia" w:cs="Microsoft YaHei UI"/>
          <w:kern w:val="0"/>
          <w:sz w:val="22"/>
        </w:rPr>
        <w:t xml:space="preserve"> </w:t>
      </w:r>
      <w:r w:rsidRPr="00426A2C">
        <w:rPr>
          <w:rFonts w:asciiTheme="minorEastAsia" w:hAnsiTheme="minorEastAsia" w:cs="Microsoft YaHei UI"/>
          <w:kern w:val="0"/>
          <w:sz w:val="22"/>
        </w:rPr>
        <w:t>When the core predictions do not fully cover the data prior, the fit is persuasive. The model will be supported if all observations fall into the core predictions, and will be rejected if at least one observation falls out the core predictions.</w:t>
      </w:r>
    </w:p>
    <w:p w14:paraId="5DB46108" w14:textId="0132ECEB" w:rsidR="00FA3778" w:rsidRPr="00426A2C"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 xml:space="preserve">In this study, we will apply Vanpaemel’s approach to assess the pervasiveness of a good fit for </w:t>
      </w:r>
      <w:r>
        <w:rPr>
          <w:rFonts w:asciiTheme="minorEastAsia" w:hAnsiTheme="minorEastAsia" w:cs="Microsoft YaHei UI"/>
          <w:kern w:val="0"/>
          <w:sz w:val="22"/>
        </w:rPr>
        <w:t>psychological</w:t>
      </w:r>
      <w:r w:rsidRPr="00426A2C">
        <w:rPr>
          <w:rFonts w:asciiTheme="minorEastAsia" w:hAnsiTheme="minorEastAsia" w:cs="Microsoft YaHei UI"/>
          <w:kern w:val="0"/>
          <w:sz w:val="22"/>
        </w:rPr>
        <w:t xml:space="preserve"> models. S</w:t>
      </w:r>
      <w:r w:rsidRPr="00524661">
        <w:rPr>
          <w:rFonts w:asciiTheme="minorEastAsia" w:hAnsiTheme="minorEastAsia" w:cs="Microsoft YaHei UI"/>
          <w:kern w:val="0"/>
          <w:sz w:val="22"/>
          <w:highlight w:val="yellow"/>
        </w:rPr>
        <w:t xml:space="preserve">pecifically, </w:t>
      </w:r>
      <w:r w:rsidR="00767D3B" w:rsidRPr="00524661">
        <w:rPr>
          <w:rFonts w:asciiTheme="minorEastAsia" w:hAnsiTheme="minorEastAsia" w:cs="Microsoft YaHei UI"/>
          <w:kern w:val="0"/>
          <w:sz w:val="22"/>
          <w:highlight w:val="yellow"/>
        </w:rPr>
        <w:t>two previous studies are reexamined.</w:t>
      </w:r>
      <w:r w:rsidRPr="00524661">
        <w:rPr>
          <w:rFonts w:asciiTheme="minorEastAsia" w:hAnsiTheme="minorEastAsia" w:cs="Microsoft YaHei UI"/>
          <w:kern w:val="0"/>
          <w:sz w:val="22"/>
          <w:highlight w:val="yellow"/>
        </w:rPr>
        <w:t xml:space="preserve"> We expect to see that some models did not rule out any plausible outcome; thus, their conclusions are not that persuasive.</w:t>
      </w:r>
    </w:p>
    <w:p w14:paraId="1A0E775A" w14:textId="52730246" w:rsidR="00FA3778" w:rsidRDefault="00FA3778" w:rsidP="00FA3778">
      <w:pPr>
        <w:ind w:firstLine="420"/>
        <w:rPr>
          <w:rFonts w:asciiTheme="minorEastAsia" w:hAnsiTheme="minorEastAsia" w:cs="Microsoft YaHei UI"/>
          <w:kern w:val="0"/>
          <w:sz w:val="22"/>
        </w:rPr>
      </w:pPr>
      <w:r w:rsidRPr="00426A2C">
        <w:rPr>
          <w:rFonts w:asciiTheme="minorEastAsia" w:hAnsiTheme="minorEastAsia" w:cs="Microsoft YaHei UI"/>
          <w:kern w:val="0"/>
          <w:sz w:val="22"/>
        </w:rPr>
        <w:t>The structure of the rest of this thesis is as follows.</w:t>
      </w:r>
      <w:r>
        <w:rPr>
          <w:rFonts w:asciiTheme="minorEastAsia" w:hAnsiTheme="minorEastAsia" w:cs="Microsoft YaHei UI"/>
          <w:kern w:val="0"/>
          <w:sz w:val="22"/>
        </w:rPr>
        <w:t xml:space="preserve"> …</w:t>
      </w:r>
    </w:p>
    <w:p w14:paraId="610BA1DF" w14:textId="77777777" w:rsidR="00BD34A4" w:rsidRPr="00574A23" w:rsidRDefault="00BD34A4" w:rsidP="00BD34A4">
      <w:pPr>
        <w:pStyle w:val="1"/>
      </w:pPr>
      <w:r>
        <w:t>Specification of core prediction and data prior</w:t>
      </w:r>
    </w:p>
    <w:p w14:paraId="164DCCDF"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Since both the core prediction and data prior rely on subjective choices, I describe the principles used to specify the two ingredients before working on the real examples.</w:t>
      </w:r>
    </w:p>
    <w:p w14:paraId="41B93252" w14:textId="77777777" w:rsidR="00BD34A4" w:rsidRPr="008E54CE" w:rsidRDefault="00BD34A4" w:rsidP="00BD34A4">
      <w:pPr>
        <w:jc w:val="left"/>
        <w:rPr>
          <w:rFonts w:ascii="Times New Roman" w:hAnsi="Times New Roman" w:cs="Times New Roman"/>
          <w:sz w:val="22"/>
        </w:rPr>
      </w:pPr>
      <w:r>
        <w:rPr>
          <w:rFonts w:ascii="Times New Roman" w:hAnsi="Times New Roman" w:cs="Times New Roman"/>
          <w:sz w:val="22"/>
        </w:rPr>
        <w:t>For a psychological model, the parameters should reflect our existing knowledge about the phenomena.</w:t>
      </w:r>
    </w:p>
    <w:p w14:paraId="78CC4D2D" w14:textId="77777777" w:rsidR="00BD34A4" w:rsidRPr="00574A23" w:rsidRDefault="00BD34A4" w:rsidP="00BD34A4">
      <w:pPr>
        <w:jc w:val="left"/>
        <w:rPr>
          <w:rFonts w:ascii="Times New Roman" w:hAnsi="Times New Roman" w:cs="Times New Roman"/>
          <w:b/>
          <w:bCs/>
          <w:sz w:val="22"/>
        </w:rPr>
      </w:pPr>
      <w:r>
        <w:rPr>
          <w:rFonts w:ascii="Times New Roman" w:hAnsi="Times New Roman" w:cs="Times New Roman"/>
          <w:b/>
          <w:bCs/>
          <w:sz w:val="22"/>
        </w:rPr>
        <w:t>Core</w:t>
      </w:r>
      <w:r w:rsidRPr="00574A23">
        <w:rPr>
          <w:rFonts w:ascii="Times New Roman" w:hAnsi="Times New Roman" w:cs="Times New Roman"/>
          <w:b/>
          <w:bCs/>
          <w:sz w:val="22"/>
        </w:rPr>
        <w:t xml:space="preserve"> prediction</w:t>
      </w:r>
      <w:r>
        <w:rPr>
          <w:rFonts w:ascii="Times New Roman" w:hAnsi="Times New Roman" w:cs="Times New Roman"/>
          <w:b/>
          <w:bCs/>
          <w:sz w:val="22"/>
        </w:rPr>
        <w:t>s</w:t>
      </w:r>
    </w:p>
    <w:p w14:paraId="50B9ABEF" w14:textId="77777777" w:rsidR="00BD34A4" w:rsidRDefault="00BD34A4" w:rsidP="00BD34A4">
      <w:pPr>
        <w:jc w:val="left"/>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he core prediction is based on the prior predictive distribution of a model. It reflects the possible prediction. However, this possible prediction depends the specification of prior distribution.</w:t>
      </w:r>
    </w:p>
    <w:p w14:paraId="7E05E1F0"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b/>
        <w:t xml:space="preserve">Denote the prior distribution of parameters as </w:t>
      </w:r>
      <m:oMath>
        <m:r>
          <w:rPr>
            <w:rFonts w:ascii="Cambria Math" w:hAnsi="Cambria Math" w:cs="Times New Roman"/>
            <w:sz w:val="22"/>
          </w:rPr>
          <m:t>π(θ)</m:t>
        </m:r>
      </m:oMath>
      <w:r>
        <w:rPr>
          <w:rFonts w:ascii="Times New Roman" w:hAnsi="Times New Roman" w:cs="Times New Roman" w:hint="eastAsia"/>
          <w:sz w:val="22"/>
        </w:rPr>
        <w:t xml:space="preserve"> </w:t>
      </w:r>
      <w:r>
        <w:rPr>
          <w:rFonts w:ascii="Times New Roman" w:hAnsi="Times New Roman" w:cs="Times New Roman"/>
          <w:sz w:val="22"/>
        </w:rPr>
        <w:t xml:space="preserve">and the likelihood of the model as </w:t>
      </w:r>
      <m:oMath>
        <m:r>
          <w:rPr>
            <w:rFonts w:ascii="Cambria Math" w:hAnsi="Cambria Math" w:cs="Times New Roman"/>
            <w:sz w:val="22"/>
          </w:rPr>
          <m:t>p(x|θ)</m:t>
        </m:r>
      </m:oMath>
      <w:r>
        <w:rPr>
          <w:rFonts w:ascii="Times New Roman" w:hAnsi="Times New Roman" w:cs="Times New Roman" w:hint="eastAsia"/>
          <w:sz w:val="22"/>
        </w:rPr>
        <w:t>,</w:t>
      </w:r>
      <w:r>
        <w:rPr>
          <w:rFonts w:ascii="Times New Roman" w:hAnsi="Times New Roman" w:cs="Times New Roman"/>
          <w:sz w:val="22"/>
        </w:rPr>
        <w:t xml:space="preserve"> where </w:t>
      </w:r>
      <m:oMath>
        <m:r>
          <w:rPr>
            <w:rFonts w:ascii="Cambria Math" w:hAnsi="Cambria Math" w:cs="Times New Roman"/>
            <w:sz w:val="22"/>
          </w:rPr>
          <m:t>θ</m:t>
        </m:r>
      </m:oMath>
      <w:r>
        <w:rPr>
          <w:rFonts w:ascii="Times New Roman" w:hAnsi="Times New Roman" w:cs="Times New Roman" w:hint="eastAsia"/>
          <w:sz w:val="22"/>
        </w:rPr>
        <w:t xml:space="preserve"> </w:t>
      </w:r>
      <w:r>
        <w:rPr>
          <w:rFonts w:ascii="Times New Roman" w:hAnsi="Times New Roman" w:cs="Times New Roman"/>
          <w:sz w:val="22"/>
        </w:rPr>
        <w:t xml:space="preserve">is the vector of parameters and </w:t>
      </w:r>
      <m:oMath>
        <m:r>
          <w:rPr>
            <w:rFonts w:ascii="Cambria Math" w:hAnsi="Cambria Math" w:cs="Times New Roman"/>
            <w:sz w:val="22"/>
          </w:rPr>
          <m:t>x</m:t>
        </m:r>
      </m:oMath>
      <w:r>
        <w:rPr>
          <w:rFonts w:ascii="Times New Roman" w:hAnsi="Times New Roman" w:cs="Times New Roman" w:hint="eastAsia"/>
          <w:sz w:val="22"/>
        </w:rPr>
        <w:t xml:space="preserve"> </w:t>
      </w:r>
      <w:r>
        <w:rPr>
          <w:rFonts w:ascii="Times New Roman" w:hAnsi="Times New Roman" w:cs="Times New Roman"/>
          <w:sz w:val="22"/>
        </w:rPr>
        <w:t xml:space="preserve">is the vector of observed variables. </w:t>
      </w:r>
      <w:r>
        <w:rPr>
          <w:rFonts w:ascii="Times New Roman" w:hAnsi="Times New Roman" w:cs="Times New Roman" w:hint="eastAsia"/>
          <w:sz w:val="22"/>
        </w:rPr>
        <w:t>T</w:t>
      </w:r>
      <w:r>
        <w:rPr>
          <w:rFonts w:ascii="Times New Roman" w:hAnsi="Times New Roman" w:cs="Times New Roman"/>
          <w:sz w:val="22"/>
        </w:rPr>
        <w:t xml:space="preserve">he prior predictive distribution is </w:t>
      </w:r>
      <m:oMath>
        <m:r>
          <w:rPr>
            <w:rFonts w:ascii="Cambria Math" w:hAnsi="Cambria Math" w:cs="Times New Roman"/>
            <w:sz w:val="22"/>
          </w:rPr>
          <m:t>p</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=∫p</m:t>
        </m:r>
        <m:d>
          <m:dPr>
            <m:ctrlPr>
              <w:rPr>
                <w:rFonts w:ascii="Cambria Math" w:hAnsi="Cambria Math" w:cs="Times New Roman"/>
                <w:i/>
                <w:sz w:val="22"/>
              </w:rPr>
            </m:ctrlPr>
          </m:dPr>
          <m:e>
            <m:r>
              <w:rPr>
                <w:rFonts w:ascii="Cambria Math" w:hAnsi="Cambria Math" w:cs="Times New Roman"/>
                <w:sz w:val="22"/>
              </w:rPr>
              <m:t>x</m:t>
            </m:r>
          </m:e>
          <m:e>
            <m:r>
              <w:rPr>
                <w:rFonts w:ascii="Cambria Math" w:hAnsi="Cambria Math" w:cs="Times New Roman"/>
                <w:sz w:val="22"/>
              </w:rPr>
              <m:t>θ</m:t>
            </m:r>
          </m:e>
        </m:d>
        <m:r>
          <w:rPr>
            <w:rFonts w:ascii="Cambria Math" w:hAnsi="Cambria Math" w:cs="Times New Roman"/>
            <w:sz w:val="22"/>
          </w:rPr>
          <m:t>π</m:t>
        </m:r>
        <m:d>
          <m:dPr>
            <m:ctrlPr>
              <w:rPr>
                <w:rFonts w:ascii="Cambria Math" w:hAnsi="Cambria Math" w:cs="Times New Roman"/>
                <w:i/>
                <w:sz w:val="22"/>
              </w:rPr>
            </m:ctrlPr>
          </m:dPr>
          <m:e>
            <m:r>
              <w:rPr>
                <w:rFonts w:ascii="Cambria Math" w:hAnsi="Cambria Math" w:cs="Times New Roman"/>
                <w:sz w:val="22"/>
              </w:rPr>
              <m:t>θ</m:t>
            </m:r>
          </m:e>
        </m:d>
        <m:r>
          <w:rPr>
            <w:rFonts w:ascii="Cambria Math" w:hAnsi="Cambria Math" w:cs="Times New Roman"/>
            <w:sz w:val="22"/>
          </w:rPr>
          <m:t>dθ</m:t>
        </m:r>
      </m:oMath>
      <w:r>
        <w:rPr>
          <w:rFonts w:ascii="Times New Roman" w:hAnsi="Times New Roman" w:cs="Times New Roman" w:hint="eastAsia"/>
          <w:sz w:val="22"/>
        </w:rPr>
        <w:t>.</w:t>
      </w:r>
      <w:r>
        <w:rPr>
          <w:rFonts w:ascii="Times New Roman" w:hAnsi="Times New Roman" w:cs="Times New Roman"/>
          <w:sz w:val="22"/>
        </w:rPr>
        <w:t xml:space="preserve"> While the likelihood </w:t>
      </w:r>
      <w:r>
        <w:rPr>
          <w:rFonts w:ascii="Times New Roman" w:hAnsi="Times New Roman" w:cs="Times New Roman" w:hint="eastAsia"/>
          <w:sz w:val="22"/>
        </w:rPr>
        <w:t>is</w:t>
      </w:r>
      <w:r>
        <w:rPr>
          <w:rFonts w:ascii="Times New Roman" w:hAnsi="Times New Roman" w:cs="Times New Roman"/>
          <w:sz w:val="22"/>
        </w:rPr>
        <w:t xml:space="preserve"> well-defined </w:t>
      </w:r>
      <w:r>
        <w:rPr>
          <w:rFonts w:ascii="Times New Roman" w:hAnsi="Times New Roman" w:cs="Times New Roman"/>
          <w:sz w:val="22"/>
        </w:rPr>
        <w:lastRenderedPageBreak/>
        <w:t xml:space="preserve">to represent the assumptions in a theory, the prior distributions are either absent in the frequentist framework or often set to be vague in the Bayesian framework. However, when a theory is proposed, its assumptions are made based on the empirical evidence which already provide constrains or information to the parameters. Otherwise, why do psychologists ever include that parameter? Neglecting this information unconsciously or intendedly would increase the flexibility of the model and make the core prediction broader than it should be. Therefore, in order to make proper strong theory testing, the prior </w:t>
      </w:r>
      <m:oMath>
        <m:r>
          <w:rPr>
            <w:rFonts w:ascii="Cambria Math" w:hAnsi="Cambria Math" w:cs="Times New Roman"/>
            <w:sz w:val="22"/>
          </w:rPr>
          <m:t>π(θ)</m:t>
        </m:r>
      </m:oMath>
      <w:r>
        <w:rPr>
          <w:rFonts w:ascii="Times New Roman" w:hAnsi="Times New Roman" w:cs="Times New Roman" w:hint="eastAsia"/>
          <w:sz w:val="22"/>
        </w:rPr>
        <w:t xml:space="preserve"> </w:t>
      </w:r>
      <w:r>
        <w:rPr>
          <w:rFonts w:ascii="Times New Roman" w:hAnsi="Times New Roman" w:cs="Times New Roman"/>
          <w:sz w:val="22"/>
        </w:rPr>
        <w:t>should be specified to reflect the prior information in hand</w:t>
      </w:r>
      <w:r>
        <w:rPr>
          <w:rFonts w:ascii="Times New Roman" w:hAnsi="Times New Roman" w:cs="Times New Roman" w:hint="eastAsia"/>
          <w:sz w:val="22"/>
        </w:rPr>
        <w:t>.</w:t>
      </w:r>
    </w:p>
    <w:p w14:paraId="42B9A687" w14:textId="77777777" w:rsidR="00BD34A4" w:rsidRDefault="00BD34A4" w:rsidP="00BD34A4">
      <w:pPr>
        <w:jc w:val="left"/>
        <w:rPr>
          <w:rFonts w:ascii="Times New Roman" w:hAnsi="Times New Roman" w:cs="Times New Roman"/>
          <w:sz w:val="22"/>
        </w:rPr>
      </w:pPr>
    </w:p>
    <w:p w14:paraId="67366A13" w14:textId="77777777" w:rsidR="00BD34A4" w:rsidRDefault="00BD34A4" w:rsidP="00BD34A4">
      <w:pPr>
        <w:jc w:val="left"/>
        <w:rPr>
          <w:rFonts w:ascii="Times New Roman" w:hAnsi="Times New Roman" w:cs="Times New Roman"/>
          <w:b/>
          <w:bCs/>
          <w:i/>
          <w:iCs/>
          <w:sz w:val="22"/>
        </w:rPr>
      </w:pPr>
      <w:r>
        <w:rPr>
          <w:rFonts w:ascii="Times New Roman" w:hAnsi="Times New Roman" w:cs="Times New Roman"/>
          <w:b/>
          <w:bCs/>
          <w:i/>
          <w:iCs/>
          <w:sz w:val="22"/>
        </w:rPr>
        <w:t>Procedure of d</w:t>
      </w:r>
      <w:r w:rsidRPr="001B774D">
        <w:rPr>
          <w:rFonts w:ascii="Times New Roman" w:hAnsi="Times New Roman" w:cs="Times New Roman"/>
          <w:b/>
          <w:bCs/>
          <w:i/>
          <w:iCs/>
          <w:sz w:val="22"/>
        </w:rPr>
        <w:t>etermin</w:t>
      </w:r>
      <w:r>
        <w:rPr>
          <w:rFonts w:ascii="Times New Roman" w:hAnsi="Times New Roman" w:cs="Times New Roman"/>
          <w:b/>
          <w:bCs/>
          <w:i/>
          <w:iCs/>
          <w:sz w:val="22"/>
        </w:rPr>
        <w:t>ing</w:t>
      </w:r>
      <w:r w:rsidRPr="001B774D">
        <w:rPr>
          <w:rFonts w:ascii="Times New Roman" w:hAnsi="Times New Roman" w:cs="Times New Roman"/>
          <w:b/>
          <w:bCs/>
          <w:i/>
          <w:iCs/>
          <w:sz w:val="22"/>
        </w:rPr>
        <w:t xml:space="preserve"> informative prior distributions</w:t>
      </w:r>
    </w:p>
    <w:p w14:paraId="2D903D5C"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{"citationID":"4xrcZqUP","properties":{"formattedCitation":"(Lee &amp; Vanpaemel, 2018)","plainCitation":"(Lee &amp; Vanpaemel, 2018)","noteIndex":0},"citationItems":[{"id":24679,"uris":["http://zotero.org/users/5418352/items/INSRNRJH"],"uri":["http://zotero.org/users/5418352/items/INSRNRJH"],"itemData":{"id":24679,"type":"article-journal","abstract":"The development of cognitive models involves the creative scientific formalization of assumptions, based on theory, observation, and other relevant information. In the Bayesian approach to implementing, testing, and using cognitive models, assumptions can influence both the likelihood function of the model, usually corresponding to assumptions about psychological processes, and the prior distribution over model parameters, usually corresponding to assumptions about the psychological variables that influence those processes. The specification of the prior is unique to the Bayesian context, but often raises concerns that lead to the use of vague or non-informative priors in cognitive modeling. Sometimes the concerns stem from philosophical objections, but more often practical difficulties with how priors should be determined are the stumbling block. We survey several sources of information that can help to specify priors for cognitive models, discuss some of the methods by which this information can be formalized in a prior distribution, and identify a number of benefits of including informative priors in cognitive modeling. Our discussion is based on three illustrative cognitive models, involving memory retention, categorization, and decision making.","container-title":"Psychonomic Bulletin &amp; Review","DOI":"10.3758/s13423-017-1238-3","ISSN":"1069-9384, 1531-5320","issue":"1","journalAbbreviation":"Psychon Bull Rev","language":"en","page":"114-127","source":"DOI.org (Crossref)","title":"Determining informative priors for cognitive models","volume":"25","author":[{"family":"Lee","given":"Michael D."},{"family":"Vanpaemel","given":"Wolf"}],"issued":{"date-parts":[["2018",2]]}}}],"schema":"https://github.com/citation-style-language/schema/raw/master/csl-citation.json"} </w:instrText>
      </w:r>
      <w:r>
        <w:rPr>
          <w:rFonts w:ascii="Times New Roman" w:hAnsi="Times New Roman" w:cs="Times New Roman"/>
          <w:sz w:val="22"/>
        </w:rPr>
        <w:fldChar w:fldCharType="separate"/>
      </w:r>
      <w:r w:rsidRPr="0071585E">
        <w:rPr>
          <w:rFonts w:ascii="Times New Roman" w:hAnsi="Times New Roman" w:cs="Times New Roman"/>
          <w:sz w:val="22"/>
        </w:rPr>
        <w:t>(Lee &amp; Vanpaemel, 2018)</w:t>
      </w:r>
      <w:r>
        <w:rPr>
          <w:rFonts w:ascii="Times New Roman" w:hAnsi="Times New Roman" w:cs="Times New Roman"/>
          <w:sz w:val="22"/>
        </w:rPr>
        <w:fldChar w:fldCharType="end"/>
      </w:r>
      <w:r>
        <w:rPr>
          <w:rFonts w:ascii="Times New Roman" w:hAnsi="Times New Roman" w:cs="Times New Roman"/>
          <w:sz w:val="22"/>
        </w:rPr>
        <w:t xml:space="preserve"> provided several sources and methods to develop informative priors. </w:t>
      </w:r>
      <w:r>
        <w:rPr>
          <w:rFonts w:ascii="Times New Roman" w:hAnsi="Times New Roman" w:cs="Times New Roman" w:hint="eastAsia"/>
          <w:sz w:val="22"/>
        </w:rPr>
        <w:t>D</w:t>
      </w:r>
      <w:r>
        <w:rPr>
          <w:rFonts w:ascii="Times New Roman" w:hAnsi="Times New Roman" w:cs="Times New Roman"/>
          <w:sz w:val="22"/>
        </w:rPr>
        <w:t>eveloping informative priors need creativity and usually study-specific, but in order to avoid chaos in the applications, I set the procedure to develop informative prior distribution in principle..</w:t>
      </w:r>
    </w:p>
    <w:p w14:paraId="118EBFD3"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b/>
        <w:t>First, the boundary and order of parameters are decided based on the theoretical assumptions and logic constraints.</w:t>
      </w:r>
    </w:p>
    <w:p w14:paraId="2C61CD7B"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b/>
        <w:t>Second, specify a generic informative priors based on the empirical evidence such as previous estimates, observed phenomena, and data sets. There are retrievable data sets from OSF, GitHub and personal websites. Some of data sets lack important information and cannot be fitted with the newly proposed model.</w:t>
      </w:r>
    </w:p>
    <w:p w14:paraId="3F14BAA1"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b/>
        <w:t>Third, if there are data sets that can be fitted, fit the model with generic informative priors to these data sets to get a more informative prior. These will make the priors assign more weight to the plausible range.</w:t>
      </w:r>
    </w:p>
    <w:p w14:paraId="19488F41" w14:textId="77777777" w:rsidR="00BD34A4" w:rsidRDefault="00BD34A4" w:rsidP="00BD34A4">
      <w:pPr>
        <w:jc w:val="left"/>
        <w:rPr>
          <w:rFonts w:ascii="Times New Roman" w:hAnsi="Times New Roman" w:cs="Times New Roman"/>
          <w:sz w:val="22"/>
        </w:rPr>
      </w:pPr>
    </w:p>
    <w:p w14:paraId="0FAC5F26" w14:textId="77777777" w:rsidR="00BD34A4" w:rsidRDefault="00BD34A4" w:rsidP="00BD34A4">
      <w:pPr>
        <w:jc w:val="left"/>
        <w:rPr>
          <w:rFonts w:ascii="Times New Roman" w:hAnsi="Times New Roman" w:cs="Times New Roman"/>
          <w:sz w:val="22"/>
        </w:rPr>
      </w:pPr>
      <w:r w:rsidRPr="00552508">
        <w:rPr>
          <w:rFonts w:ascii="Times New Roman" w:hAnsi="Times New Roman" w:cs="Times New Roman"/>
          <w:sz w:val="22"/>
          <w:highlight w:val="yellow"/>
        </w:rPr>
        <w:t>Correlation between parameters</w:t>
      </w:r>
    </w:p>
    <w:p w14:paraId="62CAE090" w14:textId="77777777" w:rsidR="00BD34A4" w:rsidRPr="003013FA" w:rsidRDefault="00BD34A4" w:rsidP="00BD34A4">
      <w:pPr>
        <w:jc w:val="left"/>
        <w:rPr>
          <w:rFonts w:ascii="Times New Roman" w:hAnsi="Times New Roman" w:cs="Times New Roman"/>
          <w:sz w:val="22"/>
        </w:rPr>
      </w:pPr>
    </w:p>
    <w:p w14:paraId="1C15D127" w14:textId="77777777" w:rsidR="00BD34A4" w:rsidRPr="00991F21" w:rsidRDefault="00BD34A4" w:rsidP="00BD34A4">
      <w:pPr>
        <w:jc w:val="left"/>
        <w:rPr>
          <w:rFonts w:ascii="Times New Roman" w:hAnsi="Times New Roman" w:cs="Times New Roman"/>
          <w:b/>
          <w:bCs/>
          <w:i/>
          <w:iCs/>
          <w:sz w:val="22"/>
        </w:rPr>
      </w:pPr>
      <w:r>
        <w:rPr>
          <w:rFonts w:ascii="Times New Roman" w:hAnsi="Times New Roman" w:cs="Times New Roman"/>
          <w:b/>
          <w:bCs/>
          <w:i/>
          <w:iCs/>
          <w:sz w:val="22"/>
        </w:rPr>
        <w:t>Choice of prior distributions</w:t>
      </w:r>
    </w:p>
    <w:p w14:paraId="0C057AAC"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 xml:space="preserve">For the independent parameters, I used truncated Gaussian distributions. For skewed parameters, transform it into Gaussian. </w:t>
      </w:r>
    </w:p>
    <w:p w14:paraId="493FC01F" w14:textId="77777777" w:rsidR="00BD34A4" w:rsidRDefault="00BD34A4" w:rsidP="00BD34A4">
      <w:pPr>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or the correlated parameters, I used LKJ distribution.</w:t>
      </w:r>
    </w:p>
    <w:p w14:paraId="2DBA4279" w14:textId="77777777" w:rsidR="00BD34A4" w:rsidRDefault="00BD34A4" w:rsidP="00BD34A4">
      <w:pPr>
        <w:jc w:val="left"/>
        <w:rPr>
          <w:rFonts w:ascii="Times New Roman" w:hAnsi="Times New Roman" w:cs="Times New Roman"/>
          <w:b/>
          <w:bCs/>
          <w:sz w:val="22"/>
        </w:rPr>
      </w:pPr>
      <w:r>
        <w:rPr>
          <w:rFonts w:ascii="Times New Roman" w:hAnsi="Times New Roman" w:cs="Times New Roman"/>
          <w:b/>
          <w:bCs/>
          <w:sz w:val="22"/>
        </w:rPr>
        <w:t>Data priors</w:t>
      </w:r>
    </w:p>
    <w:p w14:paraId="5D94F44C" w14:textId="77777777" w:rsidR="00BD34A4" w:rsidRPr="00B51F03" w:rsidRDefault="00BD34A4" w:rsidP="00BD34A4">
      <w:pPr>
        <w:autoSpaceDE w:val="0"/>
        <w:autoSpaceDN w:val="0"/>
        <w:adjustRightInd w:val="0"/>
        <w:jc w:val="left"/>
        <w:rPr>
          <w:rFonts w:ascii="Times-Roman" w:hAnsi="Times-Roman" w:cs="Times-Roman"/>
          <w:kern w:val="0"/>
          <w:sz w:val="22"/>
          <w:highlight w:val="yellow"/>
        </w:rPr>
      </w:pPr>
      <w:r w:rsidRPr="00B51F03">
        <w:rPr>
          <w:rFonts w:ascii="Times-Roman" w:hAnsi="Times-Roman" w:cs="Times-Roman"/>
          <w:kern w:val="0"/>
          <w:sz w:val="22"/>
          <w:highlight w:val="yellow"/>
        </w:rPr>
        <w:t xml:space="preserve">what is considered plausible depends on the exact research design, instructions, and so on. </w:t>
      </w:r>
    </w:p>
    <w:p w14:paraId="366CE75E" w14:textId="77777777" w:rsidR="00BD34A4" w:rsidRPr="00B51F03" w:rsidRDefault="00BD34A4" w:rsidP="00BD34A4">
      <w:pPr>
        <w:autoSpaceDE w:val="0"/>
        <w:autoSpaceDN w:val="0"/>
        <w:adjustRightInd w:val="0"/>
        <w:jc w:val="left"/>
        <w:rPr>
          <w:rFonts w:ascii="Times-Roman" w:hAnsi="Times-Roman" w:cs="Times-Roman"/>
          <w:kern w:val="0"/>
          <w:sz w:val="22"/>
        </w:rPr>
      </w:pPr>
      <w:r w:rsidRPr="00B51F03">
        <w:rPr>
          <w:rFonts w:ascii="Times-Roman" w:hAnsi="Times-Roman" w:cs="Times-Roman"/>
          <w:kern w:val="0"/>
          <w:sz w:val="22"/>
          <w:highlight w:val="yellow"/>
        </w:rPr>
        <w:t>one should set a data prior in such a way that it is sensitive to the theory under consideration.</w:t>
      </w:r>
      <w:r w:rsidRPr="00B51F03">
        <w:rPr>
          <w:rFonts w:ascii="Times-Roman" w:hAnsi="Times-Roman" w:cs="Times-Roman"/>
          <w:kern w:val="0"/>
          <w:sz w:val="22"/>
        </w:rPr>
        <w:t xml:space="preserve"> </w:t>
      </w:r>
      <w:r w:rsidRPr="00B51F03">
        <w:rPr>
          <w:rFonts w:ascii="Times-Roman" w:hAnsi="Times-Roman" w:cs="Times-Roman"/>
          <w:kern w:val="0"/>
          <w:sz w:val="22"/>
        </w:rPr>
        <w:sym w:font="Wingdings" w:char="F0E0"/>
      </w:r>
      <w:r w:rsidRPr="00B51F03">
        <w:rPr>
          <w:rFonts w:ascii="Times-Roman" w:hAnsi="Times-Roman" w:cs="Times-Roman"/>
          <w:kern w:val="0"/>
          <w:sz w:val="22"/>
        </w:rPr>
        <w:t xml:space="preserve"> the data prior should come from the same information as the theory.</w:t>
      </w:r>
    </w:p>
    <w:p w14:paraId="0AF4E03C" w14:textId="77777777" w:rsidR="00BD34A4" w:rsidRPr="00B51F03" w:rsidRDefault="00BD34A4" w:rsidP="00BD34A4">
      <w:pPr>
        <w:autoSpaceDE w:val="0"/>
        <w:autoSpaceDN w:val="0"/>
        <w:adjustRightInd w:val="0"/>
        <w:jc w:val="left"/>
        <w:rPr>
          <w:rFonts w:ascii="Times New Roman" w:hAnsi="Times New Roman" w:cs="Times New Roman"/>
          <w:sz w:val="22"/>
        </w:rPr>
      </w:pPr>
      <w:r w:rsidRPr="00B51F03">
        <w:rPr>
          <w:rFonts w:ascii="Times New Roman" w:hAnsi="Times New Roman" w:cs="Times New Roman"/>
          <w:kern w:val="0"/>
          <w:sz w:val="22"/>
        </w:rPr>
        <w:t>As the psychological theories are often lack of generalizability, the experiments that used to test a theory are typically closely related to the empirical evidence motivating the theory.</w:t>
      </w:r>
    </w:p>
    <w:p w14:paraId="6F4B2487" w14:textId="77777777" w:rsidR="00BD34A4" w:rsidRDefault="00BD34A4" w:rsidP="00BD34A4">
      <w:pPr>
        <w:jc w:val="left"/>
        <w:rPr>
          <w:rFonts w:ascii="Times New Roman" w:hAnsi="Times New Roman" w:cs="Times New Roman"/>
          <w:sz w:val="22"/>
        </w:rPr>
      </w:pPr>
    </w:p>
    <w:p w14:paraId="30C53ADE" w14:textId="77777777" w:rsidR="00BD34A4" w:rsidRDefault="00BD34A4" w:rsidP="00BD34A4">
      <w:pPr>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or experiments that have similar previous studies, the results are combined to develop data priors. For experiments that no similar design, use other established models to predict the results.</w:t>
      </w:r>
    </w:p>
    <w:p w14:paraId="197018D0" w14:textId="77777777" w:rsidR="00BD34A4" w:rsidRDefault="00BD34A4" w:rsidP="00BD34A4">
      <w:pPr>
        <w:jc w:val="left"/>
        <w:rPr>
          <w:rFonts w:ascii="Times New Roman" w:hAnsi="Times New Roman" w:cs="Times New Roman"/>
          <w:sz w:val="22"/>
        </w:rPr>
      </w:pPr>
    </w:p>
    <w:p w14:paraId="7C74A5F2" w14:textId="77777777" w:rsidR="00BD34A4" w:rsidRDefault="00BD34A4" w:rsidP="00BD34A4">
      <w:pPr>
        <w:jc w:val="left"/>
        <w:rPr>
          <w:rFonts w:ascii="Times New Roman" w:hAnsi="Times New Roman" w:cs="Times New Roman"/>
          <w:sz w:val="22"/>
        </w:rPr>
      </w:pPr>
      <w:r>
        <w:rPr>
          <w:rFonts w:ascii="Times New Roman" w:hAnsi="Times New Roman" w:cs="Times New Roman" w:hint="eastAsia"/>
          <w:sz w:val="22"/>
        </w:rPr>
        <w:t>A</w:t>
      </w:r>
      <w:r>
        <w:rPr>
          <w:rFonts w:ascii="Times New Roman" w:hAnsi="Times New Roman" w:cs="Times New Roman"/>
          <w:sz w:val="22"/>
        </w:rPr>
        <w:t>s the two ingredients depend on the subjective knowledge, in the following examples, I assume that the prior knowledge the authors have is the information included in the reference list of the paper. This is to make the following analysis more like practical scenario.</w:t>
      </w:r>
    </w:p>
    <w:p w14:paraId="220F3292" w14:textId="77777777" w:rsidR="00BD34A4" w:rsidRPr="00D37453" w:rsidRDefault="00BD34A4" w:rsidP="00BD34A4">
      <w:pPr>
        <w:jc w:val="left"/>
        <w:rPr>
          <w:rFonts w:ascii="Times New Roman" w:hAnsi="Times New Roman" w:cs="Times New Roman"/>
          <w:sz w:val="22"/>
        </w:rPr>
      </w:pPr>
    </w:p>
    <w:p w14:paraId="3C13D60B" w14:textId="77777777" w:rsidR="00BD34A4" w:rsidRDefault="00BD34A4" w:rsidP="00BD34A4">
      <w:pPr>
        <w:jc w:val="left"/>
        <w:rPr>
          <w:rFonts w:ascii="Times New Roman" w:hAnsi="Times New Roman" w:cs="Times New Roman"/>
          <w:b/>
          <w:bCs/>
          <w:sz w:val="22"/>
        </w:rPr>
      </w:pPr>
      <w:r>
        <w:rPr>
          <w:rFonts w:ascii="Times New Roman" w:hAnsi="Times New Roman" w:cs="Times New Roman"/>
          <w:b/>
          <w:bCs/>
          <w:sz w:val="22"/>
        </w:rPr>
        <w:t>Code and data availability</w:t>
      </w:r>
    </w:p>
    <w:p w14:paraId="60073704"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All codes are provided in . The requirements of systems and R packages, the explanation of the usage of code files, and the links to retrieve all datasets used in this thesis are given in the README.md.</w:t>
      </w:r>
    </w:p>
    <w:p w14:paraId="0FD67830" w14:textId="00FFF64D" w:rsidR="00BD34A4" w:rsidRDefault="00BD34A4" w:rsidP="00BD34A4"/>
    <w:p w14:paraId="0AA9836B" w14:textId="77777777" w:rsidR="00BD34A4" w:rsidRDefault="00BD34A4" w:rsidP="00BD34A4">
      <w:pPr>
        <w:jc w:val="left"/>
        <w:rPr>
          <w:rFonts w:ascii="Times New Roman" w:hAnsi="Times New Roman" w:cs="Times New Roman"/>
          <w:sz w:val="22"/>
        </w:rPr>
      </w:pPr>
      <w:r w:rsidRPr="00F56F36">
        <w:rPr>
          <w:rFonts w:ascii="Times New Roman" w:hAnsi="Times New Roman" w:cs="Times New Roman"/>
          <w:sz w:val="22"/>
        </w:rPr>
        <w:t>First describe the model and experiment in the original study, and then make prior prediction, then data prior and finally give result. For the example experiments, only details that will be reflected in the predictions of models are included.</w:t>
      </w:r>
      <w:r>
        <w:rPr>
          <w:rFonts w:ascii="Times New Roman" w:hAnsi="Times New Roman" w:cs="Times New Roman"/>
          <w:sz w:val="22"/>
        </w:rPr>
        <w:t xml:space="preserve"> </w:t>
      </w:r>
    </w:p>
    <w:p w14:paraId="24235AFE" w14:textId="77777777" w:rsidR="00BD34A4" w:rsidRDefault="00BD34A4" w:rsidP="00BD34A4">
      <w:pPr>
        <w:jc w:val="left"/>
        <w:rPr>
          <w:rFonts w:ascii="Times New Roman" w:hAnsi="Times New Roman" w:cs="Times New Roman"/>
          <w:sz w:val="22"/>
        </w:rPr>
      </w:pPr>
      <w:r>
        <w:rPr>
          <w:rFonts w:ascii="Times New Roman" w:hAnsi="Times New Roman" w:cs="Times New Roman"/>
          <w:sz w:val="22"/>
        </w:rPr>
        <w:t>The two studies were chosen because they proposed new models and tested it with novel experiments.</w:t>
      </w:r>
    </w:p>
    <w:p w14:paraId="7B6681CF" w14:textId="77777777" w:rsidR="00BD34A4" w:rsidRPr="005D4B84" w:rsidRDefault="00BD34A4" w:rsidP="00BD34A4">
      <w:pPr>
        <w:jc w:val="left"/>
        <w:rPr>
          <w:rFonts w:ascii="Times New Roman" w:hAnsi="Times New Roman" w:cs="Times New Roman"/>
          <w:sz w:val="22"/>
        </w:rPr>
      </w:pPr>
    </w:p>
    <w:p w14:paraId="268EE39A" w14:textId="77777777" w:rsidR="00BD34A4" w:rsidRPr="00F56F36" w:rsidRDefault="00BD34A4" w:rsidP="009E45D7">
      <w:pPr>
        <w:pStyle w:val="1"/>
      </w:pPr>
      <w:r w:rsidRPr="00F56F36">
        <w:t xml:space="preserve">Example 1: </w:t>
      </w:r>
      <w:r>
        <w:t>I</w:t>
      </w:r>
      <w:r w:rsidRPr="00F56F36">
        <w:t>nterference model of visual working memory</w:t>
      </w:r>
    </w:p>
    <w:p w14:paraId="52BE5918" w14:textId="77777777" w:rsidR="00BD34A4" w:rsidRDefault="00BD34A4" w:rsidP="00BD34A4">
      <w:pPr>
        <w:rPr>
          <w:rFonts w:ascii="Times New Roman" w:hAnsi="Times New Roman" w:cs="Times New Roman"/>
          <w:sz w:val="22"/>
        </w:rPr>
      </w:pPr>
      <w:r w:rsidRPr="007F7BC5">
        <w:rPr>
          <w:rFonts w:ascii="Times New Roman" w:hAnsi="Times New Roman" w:cs="Times New Roman" w:hint="eastAsia"/>
          <w:sz w:val="22"/>
          <w:highlight w:val="yellow"/>
        </w:rPr>
        <w:t>T</w:t>
      </w:r>
      <w:r w:rsidRPr="007F7BC5">
        <w:rPr>
          <w:rFonts w:ascii="Times New Roman" w:hAnsi="Times New Roman" w:cs="Times New Roman"/>
          <w:sz w:val="22"/>
          <w:highlight w:val="yellow"/>
        </w:rPr>
        <w:t xml:space="preserve">he first example comes from the domain of working memory (WM). </w:t>
      </w:r>
      <w:r w:rsidRPr="00F56F36">
        <w:rPr>
          <w:rFonts w:ascii="Times New Roman" w:hAnsi="Times New Roman" w:cs="Times New Roman"/>
          <w:sz w:val="22"/>
        </w:rPr>
        <w:t xml:space="preserve">One of the most robust and general phenomena for working memory (WM) is its limited capacity </w:t>
      </w:r>
      <w:r w:rsidRPr="00F56F36">
        <w:rPr>
          <w:rFonts w:ascii="Times New Roman" w:hAnsi="Times New Roman" w:cs="Times New Roman"/>
          <w:sz w:val="22"/>
        </w:rPr>
        <w:fldChar w:fldCharType="begin"/>
      </w:r>
      <w:r w:rsidRPr="00F56F36">
        <w:rPr>
          <w:rFonts w:ascii="Times New Roman" w:hAnsi="Times New Roman" w:cs="Times New Roman"/>
          <w:sz w:val="22"/>
        </w:rPr>
        <w:instrText xml:space="preserve"> ADDIN ZOTERO_ITEM CSL_CITATION {"citationID":"g58v0AT1","properties":{"formattedCitation":"(Oberauer et al., 2018)","plainCitation":"(Oberauer et al., 2018)","noteIndex":0},"citationItems":[{"id":24644,"uris":["http://zotero.org/users/5418352/items/6BND2GZV"],"uri":["http://zotero.org/users/5418352/items/6BND2GZV"],"itemData":{"id":24644,"type":"article-journal","abstract":"Working memory—the system for holding information in mind and working on it—is central for cognition. The authors identify a set of findings about working memory that are well established, general, and theoretically informative. These benchmark findings should be explained with high priority by theories of working memory. The set of benchmark findings will facilitate building theories and comparing competing theories, and thereby advance our understanding of human cognition.","container-title":"Psychological Bulletin","DOI":"10.1037/bul0000153","ISSN":"1939-1455, 0033-2909","issue":"9","journalAbbreviation":"Psychological Bulletin","language":"en","page":"885-958","source":"DOI.org (Crossref)","title":"Benchmarks for models of short-term and working memory.","volume":"144","author":[{"family":"Oberauer","given":"Klaus"},{"family":"Lewandowsky","given":"Stephan"},{"family":"Awh","given":"Edward"},{"family":"Brown","given":"Gordon D. A."},{"family":"Conway","given":"Andrew"},{"family":"Cowan","given":"Nelson"},{"family":"Donkin","given":"Christopher"},{"family":"Farrell","given":"Simon"},{"family":"Hitch","given":"Graham J."},{"family":"Hurlstone","given":"Mark J."},{"family":"Ma","given":"Wei Ji"},{"family":"Morey","given":"Candice C."},{"family":"Nee","given":"Derek Evan"},{"family":"Schweppe","given":"Judith"},{"family":"Vergauwe","given":"Evie"},{"family":"Ward","given":"Geoff"}],"issued":{"date-parts":[["2018",9]]}}}],"schema":"https://github.com/citation-style-language/schema/raw/master/csl-citation.json"} </w:instrText>
      </w:r>
      <w:r w:rsidRPr="00F56F36">
        <w:rPr>
          <w:rFonts w:ascii="Times New Roman" w:hAnsi="Times New Roman" w:cs="Times New Roman"/>
          <w:sz w:val="22"/>
        </w:rPr>
        <w:fldChar w:fldCharType="separate"/>
      </w:r>
      <w:r w:rsidRPr="00F56F36">
        <w:rPr>
          <w:rFonts w:ascii="Times New Roman" w:hAnsi="Times New Roman" w:cs="Times New Roman"/>
          <w:sz w:val="22"/>
        </w:rPr>
        <w:t>(Oberauer et al., 2018)</w:t>
      </w:r>
      <w:r w:rsidRPr="00F56F36">
        <w:rPr>
          <w:rFonts w:ascii="Times New Roman" w:hAnsi="Times New Roman" w:cs="Times New Roman"/>
          <w:sz w:val="22"/>
        </w:rPr>
        <w:fldChar w:fldCharType="end"/>
      </w:r>
      <w:r w:rsidRPr="00F56F36">
        <w:rPr>
          <w:rFonts w:ascii="Times New Roman" w:hAnsi="Times New Roman" w:cs="Times New Roman"/>
          <w:sz w:val="22"/>
        </w:rPr>
        <w:t>. Different theories have been proposed to explain this phenomenon. One of these theories is that the representations of stimuli in WM mutually interfere.</w:t>
      </w:r>
    </w:p>
    <w:p w14:paraId="6B6CD8DD" w14:textId="77777777" w:rsidR="00BD34A4" w:rsidRDefault="00BD34A4" w:rsidP="00BD34A4">
      <w:pPr>
        <w:autoSpaceDE w:val="0"/>
        <w:autoSpaceDN w:val="0"/>
        <w:adjustRightInd w:val="0"/>
        <w:jc w:val="left"/>
        <w:rPr>
          <w:rFonts w:ascii="Times New Roman" w:hAnsi="Times New Roman" w:cs="Times New Roman"/>
          <w:sz w:val="22"/>
        </w:rPr>
      </w:pPr>
      <w:r>
        <w:rPr>
          <w:rFonts w:ascii="Times New Roman" w:hAnsi="Times New Roman" w:cs="Times New Roman"/>
          <w:kern w:val="0"/>
          <w:sz w:val="22"/>
        </w:rPr>
        <w:tab/>
      </w:r>
      <w:r w:rsidRPr="00F56F36">
        <w:rPr>
          <w:rFonts w:ascii="Times New Roman" w:hAnsi="Times New Roman" w:cs="Times New Roman"/>
          <w:kern w:val="0"/>
          <w:sz w:val="22"/>
        </w:rPr>
        <w:t>Oberauer and Lin introduced an interference model for visual WM and conducted 4 experiments</w:t>
      </w:r>
      <w:r>
        <w:rPr>
          <w:rFonts w:ascii="Times New Roman" w:hAnsi="Times New Roman" w:cs="Times New Roman"/>
          <w:kern w:val="0"/>
          <w:sz w:val="22"/>
        </w:rPr>
        <w:t xml:space="preserve"> </w:t>
      </w:r>
      <w:r>
        <w:rPr>
          <w:rFonts w:ascii="Times New Roman" w:hAnsi="Times New Roman" w:cs="Times New Roman"/>
          <w:sz w:val="22"/>
        </w:rPr>
        <w:t>using the continuous-reproduction paradigm</w:t>
      </w:r>
      <w:r w:rsidRPr="00F56F36">
        <w:rPr>
          <w:rFonts w:ascii="Times New Roman" w:hAnsi="Times New Roman" w:cs="Times New Roman"/>
          <w:kern w:val="0"/>
          <w:sz w:val="22"/>
        </w:rPr>
        <w:t xml:space="preserve"> to evaluate this model </w:t>
      </w:r>
      <w:r w:rsidRPr="00F56F36">
        <w:rPr>
          <w:rFonts w:ascii="Times New Roman" w:hAnsi="Times New Roman" w:cs="Times New Roman"/>
          <w:kern w:val="0"/>
          <w:sz w:val="22"/>
        </w:rPr>
        <w:fldChar w:fldCharType="begin"/>
      </w:r>
      <w:r w:rsidRPr="00F56F36">
        <w:rPr>
          <w:rFonts w:ascii="Times New Roman" w:hAnsi="Times New Roman" w:cs="Times New Roman"/>
          <w:kern w:val="0"/>
          <w:sz w:val="22"/>
        </w:rPr>
        <w:instrText xml:space="preserve"> ADDIN ZOTERO_ITEM CSL_CITATION {"citationID":"0LRAy3xf","properties":{"formattedCitation":"(Oberauer &amp; Lin, 2017)","plainCitation":"(Oberauer &amp; Lin, 2017)","noteIndex":0},"citationItems":[{"id":24642,"uris":["http://zotero.org/users/5418352/items/ZCLSQAYG"],"uri":["http://zotero.org/users/5418352/items/ZCLSQAYG"],"itemData":{"id":24642,"type":"article-journal","abstract":"The article introduces an interference model of working memory for information in a continuous similarity space, such as the features of visual objects. The model incorporates the following assumptions: (a) Probability of retrieval is determined by the relative activation of each retrieval candidate at the time of retrieval; (b) activation comes from 3 sources in memory: cue-based retrieval using context cues, context-independent memory for relevant contents, and noise; (c) 1 memory object and its context can be held in the focus of attention, where it is represented with higher precision, and partly shielded against interference. The model was fit to data from 4 continuous-reproduction experiments testing working memory for colors or orientations. The experiments involved variations of set size, kind of context cues, precueing, and retro-cueing of the to-be-tested item. The interference model fit the data better than 2 competing models, the Slot-Averaging model and the Variable-Precision resource model. The interference model also fared well in comparison to several new models incorporating alternative theoretical assumptions. The experiments confirm 3 novel predictions of the interference model: (a) Nontargets intrude in recall to the extent that they are close to the target in context space; (b) similarity between target and nontarget features improves recall, and (c) precueing— but not retro-cueing—the target substantially reduces the set-size effect. The success of the interference model shows that working memory for continuous visual information works according to the same principles as working memory for more discrete (e.g., verbal) contents. Data and model codes are available at https://osf.io/wgqd5/.","container-title":"Psychological Review","DOI":"10.1037/rev0000044","ISSN":"1939-1471, 0033-295X","issue":"1","journalAbbreviation":"Psychological Review","language":"en","page":"21-59","source":"DOI.org (Crossref)","title":"An interference model of visual working memory.","volume":"124","author":[{"family":"Oberauer","given":"Klaus"},{"family":"Lin","given":"Hsuan-Yu"}],"issued":{"date-parts":[["2017"]]}}}],"schema":"https://github.com/citation-style-language/schema/raw/master/csl-citation.json"} </w:instrText>
      </w:r>
      <w:r w:rsidRPr="00F56F36">
        <w:rPr>
          <w:rFonts w:ascii="Times New Roman" w:hAnsi="Times New Roman" w:cs="Times New Roman"/>
          <w:kern w:val="0"/>
          <w:sz w:val="22"/>
        </w:rPr>
        <w:fldChar w:fldCharType="separate"/>
      </w:r>
      <w:r w:rsidRPr="00F56F36">
        <w:rPr>
          <w:rFonts w:ascii="Times New Roman" w:hAnsi="Times New Roman" w:cs="Times New Roman"/>
          <w:sz w:val="22"/>
        </w:rPr>
        <w:t>(Oberauer &amp; Lin, 2017)</w:t>
      </w:r>
      <w:r w:rsidRPr="00F56F36">
        <w:rPr>
          <w:rFonts w:ascii="Times New Roman" w:hAnsi="Times New Roman" w:cs="Times New Roman"/>
          <w:kern w:val="0"/>
          <w:sz w:val="22"/>
        </w:rPr>
        <w:fldChar w:fldCharType="end"/>
      </w:r>
      <w:r w:rsidRPr="00F56F36">
        <w:rPr>
          <w:rFonts w:ascii="Times New Roman" w:hAnsi="Times New Roman" w:cs="Times New Roman"/>
          <w:kern w:val="0"/>
          <w:sz w:val="22"/>
        </w:rPr>
        <w:t>. Here we take the f</w:t>
      </w:r>
      <w:r>
        <w:rPr>
          <w:rFonts w:ascii="Times New Roman" w:hAnsi="Times New Roman" w:cs="Times New Roman" w:hint="eastAsia"/>
          <w:kern w:val="0"/>
          <w:sz w:val="22"/>
        </w:rPr>
        <w:t>ourth</w:t>
      </w:r>
      <w:r w:rsidRPr="00F56F36">
        <w:rPr>
          <w:rFonts w:ascii="Times New Roman" w:hAnsi="Times New Roman" w:cs="Times New Roman"/>
          <w:kern w:val="0"/>
          <w:sz w:val="22"/>
        </w:rPr>
        <w:t xml:space="preserve"> experiment as an example.</w:t>
      </w:r>
      <w:r>
        <w:rPr>
          <w:rFonts w:ascii="Times New Roman" w:hAnsi="Times New Roman" w:cs="Times New Roman"/>
          <w:kern w:val="0"/>
          <w:sz w:val="22"/>
        </w:rPr>
        <w:t xml:space="preserve"> </w:t>
      </w:r>
      <w:r>
        <w:rPr>
          <w:rFonts w:ascii="Times New Roman" w:hAnsi="Times New Roman" w:cs="Times New Roman" w:hint="eastAsia"/>
          <w:sz w:val="22"/>
        </w:rPr>
        <w:t>I</w:t>
      </w:r>
      <w:r>
        <w:rPr>
          <w:rFonts w:ascii="Times New Roman" w:hAnsi="Times New Roman" w:cs="Times New Roman"/>
          <w:sz w:val="22"/>
        </w:rPr>
        <w:t xml:space="preserve">n the original study, four experiments were conducted. The first experiment was similar to what </w:t>
      </w: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{"citationID":"RRrhrcwo","properties":{"formattedCitation":"(Rerko et al., 2014)","plainCitation":"(Rerko et al., 2014)","noteIndex":0},"citationItems":[{"id":24822,"uris":["http://zotero.org/users/5418352/items/KLSINEHL"],"uri":["http://zotero.org/users/5418352/items/KLSINEHL"],"itemData":{"id":24822,"type":"article-journal","abstract":"In list memory, access to individual items reflects limits of temporal distinctiveness. This is reflected in the finding that neighbouring list items tend to be confused most often. This article investigates the analogous effect of spatial proximity in a visual working-memory task. Items were presented in different locations varying in spatial distance. A retro-cue indicated the location of the item relevant for the subsequent memory test. In two recognition experiments, probes matching spatially close neighbours of the relevant item led to more false alarms than probes matching distant neighbours or non-neighbouring memory items. In two probed-recall experiments, one with simultaneous, the other with sequential memory item presentation, items closer to the cued location were more frequently chosen for recall than more distant items. These results reflect a spatial transposition gradient analogous to the temporal transposition gradient in serial recall and challenge fixed-capacity models of visual working memory (WM).","container-title":"Quarterly Journal of Experimental Psychology","DOI":"10.1080/17470218.2013.789543","ISSN":"1747-0218","issue":"1","journalAbbreviation":"Quarterly Journal of Experimental Psychology","language":"en","note":"publisher: SAGE Publications","page":"3-15","source":"SAGE Journals","title":"Spatial Transposition Gradients in Visual Working Memory","volume":"67","author":[{"family":"Rerko","given":"Laura"},{"family":"Oberauer","given":"Klaus"},{"family":"Lin","given":"Hsuan-Yu"}],"issued":{"date-parts":[["2014",1,1]]}}}],"schema":"https://github.com/citation-style-language/schema/raw/master/csl-citation.json"} </w:instrText>
      </w:r>
      <w:r>
        <w:rPr>
          <w:rFonts w:ascii="Times New Roman" w:hAnsi="Times New Roman" w:cs="Times New Roman"/>
          <w:sz w:val="22"/>
        </w:rPr>
        <w:fldChar w:fldCharType="separate"/>
      </w:r>
      <w:r w:rsidRPr="00E200D4">
        <w:rPr>
          <w:rFonts w:ascii="Times New Roman" w:hAnsi="Times New Roman" w:cs="Times New Roman"/>
          <w:sz w:val="22"/>
        </w:rPr>
        <w:t>(Rerko et al., 2014)</w:t>
      </w:r>
      <w:r>
        <w:rPr>
          <w:rFonts w:ascii="Times New Roman" w:hAnsi="Times New Roman" w:cs="Times New Roman"/>
          <w:sz w:val="22"/>
        </w:rPr>
        <w:fldChar w:fldCharType="end"/>
      </w:r>
      <w:r>
        <w:rPr>
          <w:rFonts w:ascii="Times New Roman" w:hAnsi="Times New Roman" w:cs="Times New Roman"/>
          <w:sz w:val="22"/>
        </w:rPr>
        <w:t xml:space="preserve"> observed and not surprise to the authors but in fact the motivation to incorporate distance into model. The second and third were about attention assumption. The fourth experiment tested the generalization to another context-cue and may be surprise and worth to be tested.</w:t>
      </w:r>
      <w:r>
        <w:rPr>
          <w:rFonts w:ascii="Times New Roman" w:hAnsi="Times New Roman" w:cs="Times New Roman"/>
          <w:kern w:val="0"/>
          <w:sz w:val="22"/>
        </w:rPr>
        <w:t xml:space="preserve"> </w:t>
      </w:r>
      <w:r w:rsidRPr="007F7BC5">
        <w:rPr>
          <w:rFonts w:ascii="Times New Roman" w:hAnsi="Times New Roman" w:cs="Times New Roman"/>
          <w:sz w:val="22"/>
          <w:highlight w:val="yellow"/>
        </w:rPr>
        <w:t>It involves a standard paradigm and rich empirical evidence, and several previous data sets using the same paradigm are retrievable.</w:t>
      </w:r>
      <w:r>
        <w:rPr>
          <w:rFonts w:ascii="Times New Roman" w:hAnsi="Times New Roman" w:cs="Times New Roman"/>
          <w:sz w:val="22"/>
        </w:rPr>
        <w:t xml:space="preserve"> These made the specification of the two ingredients more trackable and precise.</w:t>
      </w:r>
    </w:p>
    <w:p w14:paraId="49C88CBF" w14:textId="77777777" w:rsidR="00BD34A4" w:rsidRDefault="00BD34A4" w:rsidP="00BD34A4">
      <w:pPr>
        <w:rPr>
          <w:rFonts w:ascii="Times New Roman" w:hAnsi="Times New Roman" w:cs="Times New Roman"/>
          <w:sz w:val="22"/>
        </w:rPr>
      </w:pPr>
      <w:r>
        <w:rPr>
          <w:rFonts w:ascii="Times New Roman" w:hAnsi="Times New Roman" w:cs="Times New Roman"/>
          <w:sz w:val="22"/>
        </w:rPr>
        <w:tab/>
        <w:t>I started from explaining the model of interest and the experimental design. Then I review previous empirical evidence and data sets to inform prior distributions of the model’s parameters and set the data prior. Finally, I made the strong theory testing and compared the result to the claim in the original study.</w:t>
      </w:r>
    </w:p>
    <w:p w14:paraId="2DCC5BF9" w14:textId="77777777" w:rsidR="00BD34A4" w:rsidRPr="00D76326" w:rsidRDefault="00BD34A4" w:rsidP="00BD34A4">
      <w:pPr>
        <w:rPr>
          <w:rFonts w:ascii="Times New Roman" w:hAnsi="Times New Roman" w:cs="Times New Roman"/>
          <w:sz w:val="22"/>
        </w:rPr>
      </w:pPr>
    </w:p>
    <w:p w14:paraId="13F1181B" w14:textId="77777777" w:rsidR="00BD34A4" w:rsidRPr="00E70CD5" w:rsidRDefault="00BD34A4" w:rsidP="00BD34A4">
      <w:pPr>
        <w:rPr>
          <w:rFonts w:ascii="Times New Roman" w:hAnsi="Times New Roman" w:cs="Times New Roman"/>
          <w:b/>
          <w:bCs/>
          <w:sz w:val="22"/>
        </w:rPr>
      </w:pPr>
      <w:r w:rsidRPr="00E70CD5">
        <w:rPr>
          <w:rFonts w:ascii="Times New Roman" w:hAnsi="Times New Roman" w:cs="Times New Roman"/>
          <w:b/>
          <w:bCs/>
          <w:sz w:val="22"/>
        </w:rPr>
        <w:t>The interference model of visual WM</w:t>
      </w:r>
    </w:p>
    <w:p w14:paraId="23368393" w14:textId="77777777" w:rsidR="00BD34A4" w:rsidRPr="00F56F36" w:rsidRDefault="00BD34A4" w:rsidP="00BD34A4">
      <w:pPr>
        <w:autoSpaceDE w:val="0"/>
        <w:autoSpaceDN w:val="0"/>
        <w:adjustRightInd w:val="0"/>
        <w:jc w:val="left"/>
        <w:rPr>
          <w:rFonts w:ascii="Times New Roman" w:hAnsi="Times New Roman" w:cs="Times New Roman"/>
          <w:kern w:val="0"/>
          <w:sz w:val="22"/>
        </w:rPr>
      </w:pPr>
      <w:r w:rsidRPr="00F56F36">
        <w:rPr>
          <w:rFonts w:ascii="Times New Roman" w:hAnsi="Times New Roman" w:cs="Times New Roman"/>
          <w:kern w:val="0"/>
          <w:sz w:val="22"/>
          <w:highlight w:val="yellow"/>
        </w:rPr>
        <w:t xml:space="preserve">The interference model (IM) incorporates the following assumptions: (a) Access to contents of visual WM relies on cue-based retrieval. The core assumption of the IM, which distinguishes it from most other models of visual WM, is that access to individual memory contents depends on cue-based retrieval, which gives rise to interference. (b) Both memory contents and their potential cues are represented in a distributed fashion, such that their </w:t>
      </w:r>
      <w:r w:rsidRPr="00F56F36">
        <w:rPr>
          <w:rFonts w:ascii="Times New Roman" w:hAnsi="Times New Roman" w:cs="Times New Roman"/>
          <w:kern w:val="0"/>
          <w:sz w:val="22"/>
          <w:highlight w:val="yellow"/>
        </w:rPr>
        <w:lastRenderedPageBreak/>
        <w:t xml:space="preserve">similarity is reflected in the degree of overlap between representations. (c) Memory performance is limited by interference, which can arise from multiple </w:t>
      </w:r>
      <w:commentRangeStart w:id="3"/>
      <w:r w:rsidRPr="00F56F36">
        <w:rPr>
          <w:rFonts w:ascii="Times New Roman" w:hAnsi="Times New Roman" w:cs="Times New Roman"/>
          <w:kern w:val="0"/>
          <w:sz w:val="22"/>
          <w:highlight w:val="yellow"/>
        </w:rPr>
        <w:t>sources</w:t>
      </w:r>
      <w:commentRangeEnd w:id="3"/>
      <w:r w:rsidRPr="00F56F36">
        <w:rPr>
          <w:rStyle w:val="ad"/>
          <w:rFonts w:ascii="Times New Roman" w:hAnsi="Times New Roman" w:cs="Times New Roman"/>
          <w:sz w:val="22"/>
        </w:rPr>
        <w:commentReference w:id="3"/>
      </w:r>
      <w:r w:rsidRPr="00F56F36">
        <w:rPr>
          <w:rFonts w:ascii="Times New Roman" w:hAnsi="Times New Roman" w:cs="Times New Roman"/>
          <w:kern w:val="0"/>
          <w:sz w:val="22"/>
          <w:highlight w:val="yellow"/>
        </w:rPr>
        <w:t>.</w:t>
      </w:r>
    </w:p>
    <w:p w14:paraId="7D6267F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In the IM we represent context and content as continuous dimensions, which we refer to as context dimension and feature dimension, respectively.</w:t>
      </w:r>
    </w:p>
    <w:p w14:paraId="433BF042" w14:textId="77777777" w:rsidR="00BD34A4" w:rsidRPr="00F56F36" w:rsidRDefault="00BD34A4" w:rsidP="00BD34A4">
      <w:pPr>
        <w:rPr>
          <w:rFonts w:ascii="Times New Roman" w:eastAsiaTheme="majorHAnsi" w:hAnsi="Times New Roman" w:cs="Times New Roman"/>
          <w:kern w:val="0"/>
          <w:sz w:val="22"/>
        </w:rPr>
      </w:pPr>
      <w:r w:rsidRPr="00F56F36">
        <w:rPr>
          <w:rFonts w:ascii="Times New Roman" w:eastAsiaTheme="majorHAnsi" w:hAnsi="Times New Roman" w:cs="Times New Roman"/>
          <w:sz w:val="22"/>
        </w:rPr>
        <w:t xml:space="preserve">Binding between context and feature: </w:t>
      </w:r>
      <w:r w:rsidRPr="00F56F36">
        <w:rPr>
          <w:rFonts w:ascii="Times New Roman" w:eastAsiaTheme="majorHAnsi" w:hAnsi="Times New Roman" w:cs="Times New Roman"/>
          <w:kern w:val="0"/>
          <w:sz w:val="22"/>
        </w:rPr>
        <w:t>a continuous 2-dimensional binding space</w:t>
      </w:r>
    </w:p>
    <w:p w14:paraId="6D7CF95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describe representations of individual features as a von-Mises distribution on the feature dimension.</w:t>
      </w:r>
    </w:p>
    <w:p w14:paraId="6E76E8AE"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 xml:space="preserve">The precision of feature memory is governed by the concentration parameter </w:t>
      </w:r>
      <w:r w:rsidRPr="00F56F36">
        <w:rPr>
          <w:rFonts w:ascii="Times New Roman" w:eastAsiaTheme="majorHAnsi" w:hAnsi="Times New Roman" w:cs="Times New Roman"/>
          <w:kern w:val="0"/>
          <w:sz w:val="22"/>
        </w:rPr>
        <w:t>k</w:t>
      </w:r>
    </w:p>
    <w:p w14:paraId="62C94622" w14:textId="77777777" w:rsidR="00BD34A4" w:rsidRPr="00F56F36" w:rsidRDefault="00BD34A4" w:rsidP="00BD34A4">
      <w:pPr>
        <w:widowControl/>
        <w:spacing w:after="120"/>
        <w:jc w:val="left"/>
        <w:rPr>
          <w:rFonts w:ascii="Times New Roman" w:eastAsiaTheme="majorHAnsi" w:hAnsi="Times New Roman" w:cs="Times New Roman"/>
          <w:kern w:val="0"/>
          <w:sz w:val="22"/>
          <w:lang w:val="af-ZA" w:eastAsia="af-ZA"/>
        </w:rPr>
      </w:pPr>
      <w:r w:rsidRPr="00F56F36">
        <w:rPr>
          <w:rFonts w:ascii="Times New Roman" w:eastAsiaTheme="majorHAnsi" w:hAnsi="Times New Roman" w:cs="Times New Roman"/>
          <w:kern w:val="0"/>
          <w:sz w:val="22"/>
          <w:lang w:val="af-ZA" w:eastAsia="af-ZA"/>
        </w:rPr>
        <w:t>Binding each feature to context generates a bivariate distribution of binding</w:t>
      </w:r>
      <w:r w:rsidRPr="00F56F36">
        <w:rPr>
          <w:rFonts w:ascii="Times New Roman" w:eastAsiaTheme="majorHAnsi" w:hAnsi="Times New Roman" w:cs="Times New Roman"/>
          <w:kern w:val="0"/>
          <w:sz w:val="22"/>
          <w:lang w:val="af-ZA"/>
        </w:rPr>
        <w:t xml:space="preserve"> </w:t>
      </w:r>
      <w:r w:rsidRPr="00F56F36">
        <w:rPr>
          <w:rFonts w:ascii="Times New Roman" w:eastAsiaTheme="majorHAnsi" w:hAnsi="Times New Roman" w:cs="Times New Roman"/>
          <w:kern w:val="0"/>
          <w:sz w:val="22"/>
          <w:lang w:val="af-ZA" w:eastAsia="af-ZA"/>
        </w:rPr>
        <w:t>strengths in binding space</w:t>
      </w:r>
    </w:p>
    <w:p w14:paraId="5E9467FB"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limits the precision with which a feature can be reactivated, given its context.</w:t>
      </w:r>
    </w:p>
    <w:p w14:paraId="7E65FC05"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The probability of choosing each response x out of N response options</w:t>
      </w:r>
    </w:p>
    <w:p w14:paraId="298244FA"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m:oMathPara>
        <m:oMath>
          <m:r>
            <w:rPr>
              <w:rFonts w:ascii="Cambria Math" w:eastAsiaTheme="majorHAnsi" w:hAnsi="Cambria Math" w:cs="Times New Roman"/>
              <w:kern w:val="0"/>
              <w:sz w:val="22"/>
              <w:lang w:eastAsia="en-US"/>
            </w:rPr>
            <m:t>P</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d>
          <m:r>
            <w:rPr>
              <w:rFonts w:ascii="Cambria Math" w:eastAsiaTheme="majorHAnsi" w:hAnsi="Cambria Math" w:cs="Times New Roman"/>
              <w:kern w:val="0"/>
              <w:sz w:val="22"/>
              <w:lang w:eastAsia="en-US"/>
            </w:rPr>
            <m:t>=</m:t>
          </m:r>
          <m:f>
            <m:fPr>
              <m:ctrlPr>
                <w:rPr>
                  <w:rFonts w:ascii="Cambria Math" w:eastAsiaTheme="majorHAnsi" w:hAnsi="Cambria Math" w:cs="Times New Roman"/>
                  <w:i/>
                  <w:kern w:val="0"/>
                  <w:sz w:val="22"/>
                  <w:lang w:eastAsia="en-US"/>
                </w:rPr>
              </m:ctrlPr>
            </m:fPr>
            <m:num>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d>
            </m:num>
            <m:den>
              <m:nary>
                <m:naryPr>
                  <m:chr m:val="∑"/>
                  <m:supHide m:val="1"/>
                  <m:ctrlPr>
                    <w:rPr>
                      <w:rFonts w:ascii="Cambria Math" w:eastAsiaTheme="majorHAnsi" w:hAnsi="Cambria Math" w:cs="Times New Roman"/>
                      <w:i/>
                      <w:kern w:val="0"/>
                      <w:sz w:val="22"/>
                      <w:lang w:eastAsia="en-US"/>
                    </w:rPr>
                  </m:ctrlPr>
                </m:naryPr>
                <m:sub>
                  <m:r>
                    <w:rPr>
                      <w:rFonts w:ascii="Cambria Math" w:eastAsiaTheme="majorHAnsi" w:hAnsi="Cambria Math" w:cs="Times New Roman"/>
                      <w:kern w:val="0"/>
                      <w:sz w:val="22"/>
                      <w:lang w:eastAsia="en-US"/>
                    </w:rPr>
                    <m:t>i</m:t>
                  </m:r>
                </m:sub>
                <m:sup/>
                <m:e>
                  <m:r>
                    <w:rPr>
                      <w:rFonts w:ascii="Cambria Math" w:eastAsiaTheme="majorHAnsi" w:hAnsi="Cambria Math" w:cs="Times New Roman"/>
                      <w:kern w:val="0"/>
                      <w:sz w:val="22"/>
                      <w:lang w:eastAsia="en-US"/>
                    </w:rPr>
                    <m:t>A(i)</m:t>
                  </m:r>
                </m:e>
              </m:nary>
            </m:den>
          </m:f>
        </m:oMath>
      </m:oMathPara>
    </w:p>
    <w:p w14:paraId="059CF9B9"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m:oMath>
        <m:r>
          <w:rPr>
            <w:rFonts w:ascii="Cambria Math" w:eastAsiaTheme="majorHAnsi" w:hAnsi="Cambria Math" w:cs="Times New Roman"/>
            <w:kern w:val="0"/>
            <w:sz w:val="22"/>
            <w:lang w:eastAsia="en-US"/>
          </w:rPr>
          <m:t>A(x)</m:t>
        </m:r>
      </m:oMath>
      <w:r w:rsidRPr="00F56F36">
        <w:rPr>
          <w:rFonts w:ascii="Times New Roman" w:eastAsiaTheme="majorHAnsi" w:hAnsi="Times New Roman" w:cs="Times New Roman"/>
          <w:kern w:val="0"/>
          <w:sz w:val="22"/>
        </w:rPr>
        <w:t xml:space="preserve">: </w:t>
      </w:r>
      <w:r w:rsidRPr="00F56F36">
        <w:rPr>
          <w:rFonts w:ascii="Times New Roman" w:eastAsiaTheme="majorHAnsi" w:hAnsi="Times New Roman" w:cs="Times New Roman"/>
          <w:kern w:val="0"/>
          <w:sz w:val="22"/>
          <w:lang w:eastAsia="en-US"/>
        </w:rPr>
        <w:t xml:space="preserve">the relative strength of activation of each candidate </w:t>
      </w:r>
      <w:r w:rsidRPr="00F56F36">
        <w:rPr>
          <w:rFonts w:ascii="Times New Roman" w:eastAsiaTheme="majorHAnsi" w:hAnsi="Times New Roman" w:cs="Times New Roman"/>
          <w:i/>
          <w:kern w:val="0"/>
          <w:sz w:val="22"/>
          <w:lang w:eastAsia="en-US"/>
        </w:rPr>
        <w:t xml:space="preserve">x </w:t>
      </w:r>
      <w:r w:rsidRPr="00F56F36">
        <w:rPr>
          <w:rFonts w:ascii="Times New Roman" w:eastAsiaTheme="majorHAnsi" w:hAnsi="Times New Roman" w:cs="Times New Roman"/>
          <w:kern w:val="0"/>
          <w:sz w:val="22"/>
          <w:lang w:eastAsia="en-US"/>
        </w:rPr>
        <w:t>at retrieval</w:t>
      </w:r>
    </w:p>
    <w:p w14:paraId="7224EBF2"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sidRPr="00F56F36">
        <w:rPr>
          <w:rFonts w:ascii="Times New Roman" w:eastAsiaTheme="majorHAnsi" w:hAnsi="Times New Roman" w:cs="Times New Roman"/>
          <w:kern w:val="0"/>
          <w:sz w:val="22"/>
          <w:lang w:eastAsia="en-US"/>
        </w:rPr>
        <w:t>The activation distribution over response candidates generated at retrieval is a weighted sum of three components:</w:t>
      </w:r>
    </w:p>
    <w:p w14:paraId="0D7C9688" w14:textId="77777777" w:rsidR="00BD34A4" w:rsidRPr="00F56F36" w:rsidRDefault="00BD34A4" w:rsidP="00BD34A4">
      <w:pPr>
        <w:widowControl/>
        <w:spacing w:after="120"/>
        <w:jc w:val="left"/>
        <w:rPr>
          <w:rFonts w:ascii="Times New Roman" w:eastAsiaTheme="majorHAnsi" w:hAnsi="Times New Roman" w:cs="Times New Roman"/>
          <w:kern w:val="0"/>
          <w:sz w:val="22"/>
        </w:rPr>
      </w:pPr>
      <m:oMathPara>
        <m:oMath>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c</m:t>
              </m:r>
            </m:sub>
          </m:sSub>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+a</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a</m:t>
              </m:r>
            </m:sub>
          </m:sSub>
          <m:r>
            <w:rPr>
              <w:rFonts w:ascii="Cambria Math" w:eastAsiaTheme="majorHAnsi" w:hAnsi="Cambria Math" w:cs="Times New Roman"/>
              <w:kern w:val="0"/>
              <w:sz w:val="22"/>
              <w:lang w:eastAsia="en-US"/>
            </w:rPr>
            <m:t>(x)+b</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b</m:t>
              </m:r>
            </m:sub>
          </m:sSub>
          <m:r>
            <w:rPr>
              <w:rFonts w:ascii="Cambria Math" w:eastAsiaTheme="majorHAnsi" w:hAnsi="Cambria Math" w:cs="Times New Roman"/>
              <w:kern w:val="0"/>
              <w:sz w:val="22"/>
              <w:lang w:eastAsia="en-US"/>
            </w:rPr>
            <m:t>(x)</m:t>
          </m:r>
        </m:oMath>
      </m:oMathPara>
    </w:p>
    <w:p w14:paraId="7FA79D5E"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first term: given context cue, conditioned on location of target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oMath>
      <w:r>
        <w:rPr>
          <w:rFonts w:ascii="Times New Roman" w:eastAsiaTheme="majorEastAsia" w:hAnsi="Times New Roman" w:cs="Times New Roman" w:hint="eastAsia"/>
          <w:kern w:val="0"/>
          <w:sz w:val="22"/>
        </w:rPr>
        <w:t>.</w:t>
      </w:r>
      <w:r>
        <w:rPr>
          <w:rFonts w:ascii="Times New Roman" w:eastAsiaTheme="majorEastAsia" w:hAnsi="Times New Roman" w:cs="Times New Roman"/>
          <w:kern w:val="0"/>
          <w:sz w:val="22"/>
        </w:rPr>
        <w:t xml:space="preserve"> Parameter </w:t>
      </w:r>
      <m:oMath>
        <m:r>
          <w:rPr>
            <w:rFonts w:ascii="Cambria Math" w:eastAsiaTheme="majorEastAsia" w:hAnsi="Cambria Math" w:cs="Times New Roman"/>
            <w:kern w:val="0"/>
            <w:sz w:val="22"/>
          </w:rPr>
          <m:t>s</m:t>
        </m:r>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reflects the sensitivity to context cue, i.e., the distance between the target item and the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i</m:t>
            </m:r>
          </m:e>
          <m:sub>
            <m:r>
              <w:rPr>
                <w:rFonts w:ascii="Cambria Math" w:eastAsiaTheme="majorEastAsia" w:hAnsi="Cambria Math" w:cs="Times New Roman"/>
                <w:kern w:val="0"/>
                <w:sz w:val="22"/>
              </w:rPr>
              <m:t>th</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item.</w:t>
      </w:r>
    </w:p>
    <w:p w14:paraId="5C4D27AB" w14:textId="77777777" w:rsidR="00BD34A4" w:rsidRDefault="00BD34A4" w:rsidP="00BD34A4">
      <w:pPr>
        <w:pStyle w:val="a6"/>
        <w:widowControl/>
        <w:spacing w:after="120"/>
        <w:ind w:left="360" w:firstLineChars="0" w:firstLine="450"/>
        <w:jc w:val="left"/>
        <w:rPr>
          <w:rFonts w:ascii="Times New Roman" w:eastAsiaTheme="majorEastAsia" w:hAnsi="Times New Roman" w:cs="Times New Roman"/>
          <w:kern w:val="0"/>
          <w:sz w:val="22"/>
        </w:rPr>
      </w:pPr>
      <w:r w:rsidRPr="00F56F36">
        <w:rPr>
          <w:rFonts w:ascii="Times New Roman" w:eastAsiaTheme="majorHAnsi" w:hAnsi="Times New Roman" w:cs="Times New Roman"/>
          <w:kern w:val="0"/>
          <w:sz w:val="22"/>
        </w:rPr>
        <w:t xml:space="preserve">+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c</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e>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e>
        </m:d>
        <m:r>
          <w:rPr>
            <w:rFonts w:ascii="Cambria Math" w:eastAsiaTheme="majorHAnsi" w:hAnsi="Cambria Math" w:cs="Times New Roman"/>
            <w:kern w:val="0"/>
            <w:sz w:val="22"/>
          </w:rPr>
          <m:t>=</m:t>
        </m:r>
        <m:func>
          <m:funcPr>
            <m:ctrlPr>
              <w:rPr>
                <w:rFonts w:ascii="Cambria Math" w:eastAsiaTheme="majorHAnsi" w:hAnsi="Cambria Math" w:cs="Times New Roman"/>
                <w:kern w:val="0"/>
                <w:sz w:val="22"/>
              </w:rPr>
            </m:ctrlPr>
          </m:funcPr>
          <m:fName>
            <m:nary>
              <m:naryPr>
                <m:chr m:val="∑"/>
                <m:subHide m:val="1"/>
                <m:supHide m:val="1"/>
                <m:ctrlPr>
                  <w:rPr>
                    <w:rFonts w:ascii="Cambria Math" w:eastAsiaTheme="majorHAnsi" w:hAnsi="Cambria Math" w:cs="Times New Roman"/>
                    <w:i/>
                    <w:kern w:val="0"/>
                    <w:sz w:val="22"/>
                  </w:rPr>
                </m:ctrlPr>
              </m:naryPr>
              <m:sub/>
              <m:sup/>
              <m:e>
                <m:r>
                  <w:rPr>
                    <w:rFonts w:ascii="Cambria Math" w:eastAsiaTheme="majorHAnsi" w:hAnsi="Cambria Math" w:cs="Times New Roman"/>
                    <w:kern w:val="0"/>
                    <w:sz w:val="22"/>
                  </w:rPr>
                  <m:t>exp</m:t>
                </m:r>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-sD</m:t>
                    </m:r>
                    <m:d>
                      <m:dPr>
                        <m:ctrlPr>
                          <w:rPr>
                            <w:rFonts w:ascii="Cambria Math" w:eastAsiaTheme="majorHAnsi" w:hAnsi="Cambria Math" w:cs="Times New Roman"/>
                            <w:i/>
                            <w:kern w:val="0"/>
                            <w:sz w:val="22"/>
                          </w:rPr>
                        </m:ctrlPr>
                      </m:dPr>
                      <m:e>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L</m:t>
                            </m:r>
                          </m:e>
                          <m:sub>
                            <m:r>
                              <w:rPr>
                                <w:rFonts w:ascii="Cambria Math" w:eastAsiaTheme="majorHAnsi" w:hAnsi="Cambria Math" w:cs="Times New Roman"/>
                                <w:kern w:val="0"/>
                                <w:sz w:val="22"/>
                              </w:rPr>
                              <m:t>θ</m:t>
                            </m:r>
                          </m:sub>
                        </m:sSub>
                      </m:e>
                    </m:d>
                  </m:e>
                </m:d>
              </m:e>
            </m:nary>
            <m:ctrlPr>
              <w:rPr>
                <w:rFonts w:ascii="Cambria Math" w:eastAsiaTheme="majorHAnsi" w:hAnsi="Cambria Math" w:cs="Times New Roman"/>
                <w:i/>
                <w:kern w:val="0"/>
                <w:sz w:val="22"/>
              </w:rPr>
            </m:ctrlPr>
          </m:fName>
          <m:e>
            <m:r>
              <w:rPr>
                <w:rFonts w:ascii="Cambria Math" w:eastAsiaTheme="majorHAnsi" w:hAnsi="Cambria Math" w:cs="Times New Roman"/>
                <w:kern w:val="0"/>
                <w:sz w:val="22"/>
              </w:rPr>
              <m:t>*vMises(x,</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,κ)</m:t>
            </m:r>
          </m:e>
        </m:func>
      </m:oMath>
    </w:p>
    <w:p w14:paraId="16F7A32A" w14:textId="77777777" w:rsidR="00BD34A4" w:rsidRPr="00E228C6" w:rsidRDefault="00BD34A4" w:rsidP="00BD34A4">
      <w:pPr>
        <w:pStyle w:val="a6"/>
        <w:widowControl/>
        <w:spacing w:after="120"/>
        <w:ind w:left="360" w:firstLineChars="0" w:firstLine="450"/>
        <w:jc w:val="left"/>
        <w:rPr>
          <w:rFonts w:ascii="Times New Roman" w:eastAsiaTheme="majorEastAsia" w:hAnsi="Times New Roman" w:cs="Times New Roman"/>
          <w:kern w:val="0"/>
          <w:sz w:val="22"/>
        </w:rPr>
      </w:pPr>
      <w:r>
        <w:rPr>
          <w:rFonts w:ascii="Times New Roman" w:eastAsiaTheme="majorEastAsia" w:hAnsi="Times New Roman" w:cs="Times New Roman"/>
          <w:kern w:val="0"/>
          <w:sz w:val="22"/>
        </w:rPr>
        <w:t>+ a further assumption to accommodate multiple context cue: independent sensitivity</w:t>
      </w:r>
      <w:r>
        <w:rPr>
          <w:rFonts w:ascii="Times New Roman" w:eastAsiaTheme="majorEastAsia" w:hAnsi="Times New Roman" w:cs="Times New Roman" w:hint="eastAsia"/>
          <w:kern w:val="0"/>
          <w:sz w:val="22"/>
        </w:rPr>
        <w:t xml:space="preserve">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s</m:t>
            </m:r>
          </m:e>
          <m:sub>
            <m:r>
              <w:rPr>
                <w:rFonts w:ascii="Cambria Math" w:eastAsiaTheme="majorEastAsia" w:hAnsi="Cambria Math" w:cs="Times New Roman"/>
                <w:kern w:val="0"/>
                <w:sz w:val="22"/>
              </w:rPr>
              <m:t>col</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and </w:t>
      </w:r>
      <m:oMath>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s</m:t>
            </m:r>
          </m:e>
          <m:sub>
            <m:r>
              <w:rPr>
                <w:rFonts w:ascii="Cambria Math" w:eastAsiaTheme="majorEastAsia" w:hAnsi="Cambria Math" w:cs="Times New Roman"/>
                <w:kern w:val="0"/>
                <w:sz w:val="22"/>
              </w:rPr>
              <m:t>loc</m:t>
            </m:r>
          </m:sub>
        </m:sSub>
      </m:oMath>
    </w:p>
    <w:p w14:paraId="353B4625"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second: which feature values are in the current memory set, independent from context</w:t>
      </w:r>
    </w:p>
    <w:p w14:paraId="3DFEC2A6" w14:textId="77777777" w:rsidR="00BD34A4" w:rsidRPr="00F56F36"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       +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a</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HAnsi" w:hAnsi="Cambria Math" w:cs="Times New Roman"/>
            <w:kern w:val="0"/>
            <w:sz w:val="22"/>
          </w:rPr>
          <m:t>=</m:t>
        </m:r>
        <m:nary>
          <m:naryPr>
            <m:chr m:val="∑"/>
            <m:subHide m:val="1"/>
            <m:supHide m:val="1"/>
            <m:ctrlPr>
              <w:rPr>
                <w:rFonts w:ascii="Cambria Math" w:eastAsiaTheme="majorHAnsi" w:hAnsi="Cambria Math" w:cs="Times New Roman"/>
                <w:i/>
                <w:kern w:val="0"/>
                <w:sz w:val="22"/>
              </w:rPr>
            </m:ctrlPr>
          </m:naryPr>
          <m:sub/>
          <m:sup/>
          <m:e>
            <m:r>
              <w:rPr>
                <w:rFonts w:ascii="Cambria Math" w:eastAsiaTheme="majorHAnsi" w:hAnsi="Cambria Math" w:cs="Times New Roman"/>
                <w:kern w:val="0"/>
                <w:sz w:val="22"/>
              </w:rPr>
              <m:t>vMises(x,</m:t>
            </m:r>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r>
              <w:rPr>
                <w:rFonts w:ascii="Cambria Math" w:eastAsiaTheme="majorHAnsi" w:hAnsi="Cambria Math" w:cs="Times New Roman"/>
                <w:kern w:val="0"/>
                <w:sz w:val="22"/>
              </w:rPr>
              <m:t>,κ)</m:t>
            </m:r>
          </m:e>
        </m:nary>
      </m:oMath>
    </w:p>
    <w:p w14:paraId="717E1F89" w14:textId="77777777" w:rsidR="00BD34A4" w:rsidRPr="00F56F36" w:rsidRDefault="00BD34A4" w:rsidP="00BD34A4">
      <w:pPr>
        <w:pStyle w:val="a6"/>
        <w:widowControl/>
        <w:numPr>
          <w:ilvl w:val="0"/>
          <w:numId w:val="2"/>
        </w:numPr>
        <w:spacing w:after="120"/>
        <w:ind w:firstLineChars="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third: background noise</w:t>
      </w:r>
    </w:p>
    <w:p w14:paraId="0E8CC4AE" w14:textId="77777777" w:rsidR="00BD34A4" w:rsidRPr="00F56F36"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 xml:space="preserve">       +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b</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HAnsi" w:hAnsi="Cambria Math" w:cs="Times New Roman"/>
            <w:kern w:val="0"/>
            <w:sz w:val="22"/>
          </w:rPr>
          <m:t>=</m:t>
        </m:r>
        <m:f>
          <m:fPr>
            <m:ctrlPr>
              <w:rPr>
                <w:rFonts w:ascii="Cambria Math" w:eastAsiaTheme="majorHAnsi" w:hAnsi="Cambria Math" w:cs="Times New Roman"/>
                <w:i/>
                <w:kern w:val="0"/>
                <w:sz w:val="22"/>
              </w:rPr>
            </m:ctrlPr>
          </m:fPr>
          <m:num>
            <m:r>
              <w:rPr>
                <w:rFonts w:ascii="Cambria Math" w:eastAsiaTheme="majorHAnsi" w:hAnsi="Cambria Math" w:cs="Times New Roman"/>
                <w:kern w:val="0"/>
                <w:sz w:val="22"/>
              </w:rPr>
              <m:t>n</m:t>
            </m:r>
          </m:num>
          <m:den>
            <m:r>
              <w:rPr>
                <w:rFonts w:ascii="Cambria Math" w:eastAsiaTheme="majorHAnsi" w:hAnsi="Cambria Math" w:cs="Times New Roman"/>
                <w:kern w:val="0"/>
                <w:sz w:val="22"/>
              </w:rPr>
              <m:t>2π</m:t>
            </m:r>
          </m:den>
        </m:f>
      </m:oMath>
    </w:p>
    <w:p w14:paraId="49620F11" w14:textId="77777777" w:rsidR="00BD34A4" w:rsidRDefault="00BD34A4" w:rsidP="00BD34A4">
      <w:pPr>
        <w:widowControl/>
        <w:spacing w:after="120"/>
        <w:jc w:val="left"/>
        <w:rPr>
          <w:rFonts w:ascii="Times New Roman" w:eastAsiaTheme="majorHAnsi" w:hAnsi="Times New Roman" w:cs="Times New Roman"/>
          <w:kern w:val="0"/>
          <w:sz w:val="22"/>
        </w:rPr>
      </w:pPr>
      <w:r w:rsidRPr="00F56F36">
        <w:rPr>
          <w:rFonts w:ascii="Times New Roman" w:eastAsiaTheme="majorHAnsi" w:hAnsi="Times New Roman" w:cs="Times New Roman"/>
          <w:kern w:val="0"/>
          <w:sz w:val="22"/>
        </w:rPr>
        <w:t>Incorporating attention:</w:t>
      </w:r>
      <w:r>
        <w:rPr>
          <w:rFonts w:ascii="Times New Roman" w:eastAsiaTheme="majorHAnsi" w:hAnsi="Times New Roman" w:cs="Times New Roman"/>
          <w:kern w:val="0"/>
          <w:sz w:val="22"/>
        </w:rPr>
        <w:t xml:space="preserve"> </w:t>
      </w:r>
    </w:p>
    <w:p w14:paraId="51E8E06F" w14:textId="77777777" w:rsidR="00BD34A4"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 xml:space="preserve">When pay attention to an item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oMath>
      <w:r>
        <w:rPr>
          <w:rFonts w:ascii="Times New Roman" w:eastAsiaTheme="majorHAnsi" w:hAnsi="Times New Roman" w:cs="Times New Roman"/>
          <w:kern w:val="0"/>
          <w:sz w:val="22"/>
        </w:rPr>
        <w:t xml:space="preserve">, higher precision is given. Formulize as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f</m:t>
            </m:r>
          </m:sub>
        </m:sSub>
        <m:r>
          <w:rPr>
            <w:rFonts w:ascii="Cambria Math" w:eastAsiaTheme="majorHAnsi" w:hAnsi="Cambria Math" w:cs="Times New Roman"/>
            <w:kern w:val="0"/>
            <w:sz w:val="22"/>
          </w:rPr>
          <m:t>(x)</m:t>
        </m:r>
      </m:oMath>
      <w:r>
        <w:rPr>
          <w:rFonts w:ascii="Times New Roman" w:eastAsiaTheme="majorHAnsi" w:hAnsi="Times New Roman" w:cs="Times New Roman"/>
          <w:kern w:val="0"/>
          <w:sz w:val="22"/>
        </w:rPr>
        <w:t>.</w:t>
      </w:r>
    </w:p>
    <w:p w14:paraId="6DF6D352" w14:textId="77777777" w:rsidR="00BD34A4" w:rsidRDefault="00EB1B94" w:rsidP="00BD34A4">
      <w:pPr>
        <w:widowControl/>
        <w:spacing w:after="120"/>
        <w:jc w:val="left"/>
        <w:rPr>
          <w:rFonts w:ascii="Times New Roman" w:eastAsiaTheme="majorHAnsi" w:hAnsi="Times New Roman" w:cs="Times New Roman"/>
          <w:kern w:val="0"/>
          <w:sz w:val="22"/>
        </w:rPr>
      </w:pPr>
      <m:oMathPara>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A</m:t>
              </m:r>
            </m:e>
            <m:sub>
              <m:r>
                <w:rPr>
                  <w:rFonts w:ascii="Cambria Math" w:eastAsiaTheme="majorHAnsi" w:hAnsi="Cambria Math" w:cs="Times New Roman"/>
                  <w:kern w:val="0"/>
                  <w:sz w:val="22"/>
                </w:rPr>
                <m:t>f</m:t>
              </m:r>
            </m:sub>
          </m:sSub>
          <m:d>
            <m:dPr>
              <m:ctrlPr>
                <w:rPr>
                  <w:rFonts w:ascii="Cambria Math" w:eastAsiaTheme="majorHAnsi" w:hAnsi="Cambria Math" w:cs="Times New Roman"/>
                  <w:i/>
                  <w:kern w:val="0"/>
                  <w:sz w:val="22"/>
                </w:rPr>
              </m:ctrlPr>
            </m:dPr>
            <m:e>
              <m:r>
                <w:rPr>
                  <w:rFonts w:ascii="Cambria Math" w:eastAsiaTheme="majorHAnsi" w:hAnsi="Cambria Math" w:cs="Times New Roman"/>
                  <w:kern w:val="0"/>
                  <w:sz w:val="22"/>
                </w:rPr>
                <m:t>x</m:t>
              </m:r>
            </m:e>
          </m:d>
          <m:r>
            <w:rPr>
              <w:rFonts w:ascii="Cambria Math" w:eastAsiaTheme="majorEastAsia" w:hAnsi="Cambria Math" w:cs="Times New Roman"/>
              <w:kern w:val="0"/>
              <w:sz w:val="22"/>
            </w:rPr>
            <m:t>=vMises(x,</m:t>
          </m:r>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x</m:t>
              </m:r>
            </m:e>
            <m:sub>
              <m:r>
                <w:rPr>
                  <w:rFonts w:ascii="Cambria Math" w:eastAsiaTheme="majorEastAsia" w:hAnsi="Cambria Math" w:cs="Times New Roman"/>
                  <w:kern w:val="0"/>
                  <w:sz w:val="22"/>
                </w:rPr>
                <m:t>i</m:t>
              </m:r>
            </m:sub>
          </m:sSub>
          <m:r>
            <w:rPr>
              <w:rFonts w:ascii="Cambria Math" w:eastAsiaTheme="majorEastAsia" w:hAnsi="Cambria Math" w:cs="Times New Roman"/>
              <w:kern w:val="0"/>
              <w:sz w:val="22"/>
            </w:rPr>
            <m:t>,</m:t>
          </m:r>
          <m:sSub>
            <m:sSubPr>
              <m:ctrlPr>
                <w:rPr>
                  <w:rFonts w:ascii="Cambria Math" w:eastAsiaTheme="majorEastAsia" w:hAnsi="Cambria Math" w:cs="Times New Roman"/>
                  <w:i/>
                  <w:kern w:val="0"/>
                  <w:sz w:val="22"/>
                </w:rPr>
              </m:ctrlPr>
            </m:sSubPr>
            <m:e>
              <m:r>
                <w:rPr>
                  <w:rFonts w:ascii="Cambria Math" w:eastAsiaTheme="majorEastAsia" w:hAnsi="Cambria Math" w:cs="Times New Roman"/>
                  <w:kern w:val="0"/>
                  <w:sz w:val="22"/>
                </w:rPr>
                <m:t>κ</m:t>
              </m:r>
            </m:e>
            <m:sub>
              <m:r>
                <w:rPr>
                  <w:rFonts w:ascii="Cambria Math" w:eastAsiaTheme="majorEastAsia" w:hAnsi="Cambria Math" w:cs="Times New Roman"/>
                  <w:kern w:val="0"/>
                  <w:sz w:val="22"/>
                </w:rPr>
                <m:t>f</m:t>
              </m:r>
            </m:sub>
          </m:sSub>
          <m:r>
            <w:rPr>
              <w:rFonts w:ascii="Cambria Math" w:eastAsiaTheme="majorEastAsia" w:hAnsi="Cambria Math" w:cs="Times New Roman"/>
              <w:kern w:val="0"/>
              <w:sz w:val="22"/>
            </w:rPr>
            <m:t xml:space="preserve">) </m:t>
          </m:r>
        </m:oMath>
      </m:oMathPara>
    </w:p>
    <w:p w14:paraId="3115D831" w14:textId="77777777" w:rsidR="00BD34A4" w:rsidRPr="00F56F36" w:rsidRDefault="00BD34A4" w:rsidP="00BD34A4">
      <w:pPr>
        <w:widowControl/>
        <w:spacing w:after="120"/>
        <w:jc w:val="left"/>
        <w:rPr>
          <w:rFonts w:ascii="Times New Roman" w:eastAsiaTheme="majorHAnsi" w:hAnsi="Times New Roman" w:cs="Times New Roman"/>
          <w:kern w:val="0"/>
          <w:sz w:val="22"/>
          <w:lang w:eastAsia="en-US"/>
        </w:rPr>
      </w:pPr>
      <w:r>
        <w:rPr>
          <w:rFonts w:ascii="Times New Roman" w:eastAsiaTheme="majorHAnsi" w:hAnsi="Times New Roman" w:cs="Times New Roman"/>
          <w:kern w:val="0"/>
          <w:sz w:val="22"/>
        </w:rPr>
        <w:t xml:space="preserve">When </w:t>
      </w:r>
      <m:oMath>
        <m:sSub>
          <m:sSubPr>
            <m:ctrlPr>
              <w:rPr>
                <w:rFonts w:ascii="Cambria Math" w:eastAsiaTheme="majorHAnsi" w:hAnsi="Cambria Math" w:cs="Times New Roman"/>
                <w:i/>
                <w:kern w:val="0"/>
                <w:sz w:val="22"/>
              </w:rPr>
            </m:ctrlPr>
          </m:sSubPr>
          <m:e>
            <m:r>
              <w:rPr>
                <w:rFonts w:ascii="Cambria Math" w:eastAsiaTheme="majorHAnsi" w:hAnsi="Cambria Math" w:cs="Times New Roman"/>
                <w:kern w:val="0"/>
                <w:sz w:val="22"/>
              </w:rPr>
              <m:t>x</m:t>
            </m:r>
          </m:e>
          <m:sub>
            <m:r>
              <w:rPr>
                <w:rFonts w:ascii="Cambria Math" w:eastAsiaTheme="majorHAnsi" w:hAnsi="Cambria Math" w:cs="Times New Roman"/>
                <w:kern w:val="0"/>
                <w:sz w:val="22"/>
              </w:rPr>
              <m:t>i</m:t>
            </m:r>
          </m:sub>
        </m:sSub>
      </m:oMath>
      <w:r>
        <w:rPr>
          <w:rFonts w:ascii="Times New Roman" w:eastAsiaTheme="majorEastAsia" w:hAnsi="Times New Roman" w:cs="Times New Roman" w:hint="eastAsia"/>
          <w:kern w:val="0"/>
          <w:sz w:val="22"/>
        </w:rPr>
        <w:t xml:space="preserve"> </w:t>
      </w:r>
      <w:r>
        <w:rPr>
          <w:rFonts w:ascii="Times New Roman" w:eastAsiaTheme="majorEastAsia" w:hAnsi="Times New Roman" w:cs="Times New Roman"/>
          <w:kern w:val="0"/>
          <w:sz w:val="22"/>
        </w:rPr>
        <w:t xml:space="preserve">is the target of this trial, activation becomes </w:t>
      </w:r>
    </w:p>
    <w:p w14:paraId="2E139CC1" w14:textId="77777777" w:rsidR="00BD34A4" w:rsidRPr="00210CFD" w:rsidRDefault="00BD34A4" w:rsidP="00BD34A4">
      <w:pPr>
        <w:widowControl/>
        <w:spacing w:after="120"/>
        <w:jc w:val="left"/>
        <w:rPr>
          <w:rFonts w:ascii="Times New Roman" w:eastAsiaTheme="majorEastAsia" w:hAnsi="Times New Roman" w:cs="Times New Roman"/>
          <w:kern w:val="0"/>
          <w:sz w:val="22"/>
          <w:lang w:eastAsia="en-US"/>
        </w:rPr>
      </w:pPr>
      <m:oMathPara>
        <m:oMath>
          <m:r>
            <w:rPr>
              <w:rFonts w:ascii="Cambria Math" w:eastAsiaTheme="majorHAnsi" w:hAnsi="Cambria Math" w:cs="Times New Roman"/>
              <w:kern w:val="0"/>
              <w:sz w:val="22"/>
              <w:lang w:eastAsia="en-US"/>
            </w:rPr>
            <m:t>A</m:t>
          </m:r>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r>
                <w:rPr>
                  <w:rFonts w:ascii="Cambria Math" w:eastAsiaTheme="majorHAnsi" w:hAnsi="Cambria Math" w:cs="Times New Roman"/>
                  <w:kern w:val="0"/>
                  <w:sz w:val="22"/>
                  <w:lang w:eastAsia="en-US"/>
                </w:rPr>
                <m:t>,</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F</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c</m:t>
              </m:r>
            </m:sub>
          </m:sSub>
          <m:d>
            <m:dPr>
              <m:ctrlPr>
                <w:rPr>
                  <w:rFonts w:ascii="Cambria Math" w:eastAsiaTheme="majorHAnsi" w:hAnsi="Cambria Math" w:cs="Times New Roman"/>
                  <w:i/>
                  <w:kern w:val="0"/>
                  <w:sz w:val="22"/>
                  <w:lang w:eastAsia="en-US"/>
                </w:rPr>
              </m:ctrlPr>
            </m:dPr>
            <m:e>
              <m:r>
                <w:rPr>
                  <w:rFonts w:ascii="Cambria Math" w:eastAsiaTheme="majorHAnsi" w:hAnsi="Cambria Math" w:cs="Times New Roman"/>
                  <w:kern w:val="0"/>
                  <w:sz w:val="22"/>
                  <w:lang w:eastAsia="en-US"/>
                </w:rPr>
                <m:t>x</m:t>
              </m:r>
            </m:e>
            <m:e>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L</m:t>
                  </m:r>
                </m:e>
                <m:sub>
                  <m:r>
                    <w:rPr>
                      <w:rFonts w:ascii="Cambria Math" w:eastAsiaTheme="majorHAnsi" w:hAnsi="Cambria Math" w:cs="Times New Roman"/>
                      <w:kern w:val="0"/>
                      <w:sz w:val="22"/>
                      <w:lang w:eastAsia="en-US"/>
                    </w:rPr>
                    <m:t>θ</m:t>
                  </m:r>
                </m:sub>
              </m:sSub>
            </m:e>
          </m:d>
          <m:r>
            <w:rPr>
              <w:rFonts w:ascii="Cambria Math" w:eastAsiaTheme="majorHAnsi" w:hAnsi="Cambria Math" w:cs="Times New Roman"/>
              <w:kern w:val="0"/>
              <w:sz w:val="22"/>
              <w:lang w:eastAsia="en-US"/>
            </w:rPr>
            <m:t>+c</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f</m:t>
              </m:r>
            </m:sub>
          </m:sSub>
          <m:r>
            <w:rPr>
              <w:rFonts w:ascii="Cambria Math" w:eastAsiaTheme="majorHAnsi" w:hAnsi="Cambria Math" w:cs="Times New Roman"/>
              <w:kern w:val="0"/>
              <w:sz w:val="22"/>
              <w:lang w:eastAsia="en-US"/>
            </w:rPr>
            <m:t>(x)+ra</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a</m:t>
              </m:r>
            </m:sub>
          </m:sSub>
          <m:r>
            <w:rPr>
              <w:rFonts w:ascii="Cambria Math" w:eastAsiaTheme="majorHAnsi" w:hAnsi="Cambria Math" w:cs="Times New Roman"/>
              <w:kern w:val="0"/>
              <w:sz w:val="22"/>
              <w:lang w:eastAsia="en-US"/>
            </w:rPr>
            <m:t>(x)+rb</m:t>
          </m:r>
          <m:sSub>
            <m:sSubPr>
              <m:ctrlPr>
                <w:rPr>
                  <w:rFonts w:ascii="Cambria Math" w:eastAsiaTheme="majorHAnsi" w:hAnsi="Cambria Math" w:cs="Times New Roman"/>
                  <w:i/>
                  <w:kern w:val="0"/>
                  <w:sz w:val="22"/>
                  <w:lang w:eastAsia="en-US"/>
                </w:rPr>
              </m:ctrlPr>
            </m:sSubPr>
            <m:e>
              <m:r>
                <w:rPr>
                  <w:rFonts w:ascii="Cambria Math" w:eastAsiaTheme="majorHAnsi" w:hAnsi="Cambria Math" w:cs="Times New Roman"/>
                  <w:kern w:val="0"/>
                  <w:sz w:val="22"/>
                  <w:lang w:eastAsia="en-US"/>
                </w:rPr>
                <m:t>A</m:t>
              </m:r>
            </m:e>
            <m:sub>
              <m:r>
                <w:rPr>
                  <w:rFonts w:ascii="Cambria Math" w:eastAsiaTheme="majorHAnsi" w:hAnsi="Cambria Math" w:cs="Times New Roman"/>
                  <w:kern w:val="0"/>
                  <w:sz w:val="22"/>
                  <w:lang w:eastAsia="en-US"/>
                </w:rPr>
                <m:t>b</m:t>
              </m:r>
            </m:sub>
          </m:sSub>
          <m:r>
            <w:rPr>
              <w:rFonts w:ascii="Cambria Math" w:eastAsiaTheme="majorHAnsi" w:hAnsi="Cambria Math" w:cs="Times New Roman"/>
              <w:kern w:val="0"/>
              <w:sz w:val="22"/>
              <w:lang w:eastAsia="en-US"/>
            </w:rPr>
            <m:t>(x)</m:t>
          </m:r>
        </m:oMath>
      </m:oMathPara>
    </w:p>
    <w:p w14:paraId="4171607F" w14:textId="77777777" w:rsidR="00BD34A4"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EastAsia" w:hAnsi="Times New Roman" w:cs="Times New Roman" w:hint="eastAsia"/>
          <w:kern w:val="0"/>
          <w:sz w:val="22"/>
        </w:rPr>
        <w:t>T</w:t>
      </w:r>
      <w:r>
        <w:rPr>
          <w:rFonts w:ascii="Times New Roman" w:eastAsiaTheme="majorEastAsia" w:hAnsi="Times New Roman" w:cs="Times New Roman"/>
          <w:kern w:val="0"/>
          <w:sz w:val="22"/>
        </w:rPr>
        <w:t xml:space="preserve">he activation of non-cue reduced by parameter </w:t>
      </w:r>
      <m:oMath>
        <m:r>
          <w:rPr>
            <w:rFonts w:ascii="Cambria Math" w:eastAsiaTheme="majorEastAsia" w:hAnsi="Cambria Math" w:cs="Times New Roman"/>
            <w:kern w:val="0"/>
            <w:sz w:val="22"/>
          </w:rPr>
          <m:t>r</m:t>
        </m:r>
      </m:oMath>
      <w:r>
        <w:rPr>
          <w:rFonts w:ascii="Times New Roman" w:eastAsiaTheme="majorEastAsia" w:hAnsi="Times New Roman" w:cs="Times New Roman"/>
          <w:kern w:val="0"/>
          <w:sz w:val="22"/>
        </w:rPr>
        <w:t xml:space="preserve">. </w:t>
      </w:r>
    </w:p>
    <w:p w14:paraId="358FAD72" w14:textId="77777777" w:rsidR="00BD34A4" w:rsidRPr="00210CFD"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 xml:space="preserve">The full model is </w:t>
      </w:r>
    </w:p>
    <w:p w14:paraId="63FDC8ED" w14:textId="77777777" w:rsidR="00BD34A4" w:rsidRDefault="00BD34A4" w:rsidP="00BD34A4">
      <w:pPr>
        <w:widowControl/>
        <w:spacing w:after="120"/>
        <w:jc w:val="left"/>
        <w:rPr>
          <w:rFonts w:ascii="Times New Roman" w:eastAsiaTheme="majorHAnsi" w:hAnsi="Times New Roman" w:cs="Times New Roman"/>
          <w:kern w:val="0"/>
          <w:sz w:val="22"/>
        </w:rPr>
      </w:pPr>
      <w:r w:rsidRPr="00F56F36">
        <w:rPr>
          <w:rFonts w:ascii="Times New Roman" w:hAnsi="Times New Roman" w:cs="Times New Roman"/>
          <w:noProof/>
          <w:sz w:val="22"/>
        </w:rPr>
        <w:lastRenderedPageBreak/>
        <w:drawing>
          <wp:inline distT="0" distB="0" distL="0" distR="0" wp14:anchorId="23070532" wp14:editId="5F5F240E">
            <wp:extent cx="5274310" cy="9048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04875"/>
                    </a:xfrm>
                    <a:prstGeom prst="rect">
                      <a:avLst/>
                    </a:prstGeom>
                  </pic:spPr>
                </pic:pic>
              </a:graphicData>
            </a:graphic>
          </wp:inline>
        </w:drawing>
      </w:r>
    </w:p>
    <w:p w14:paraId="1A121620" w14:textId="77777777" w:rsidR="00BD34A4" w:rsidRPr="00E6450E" w:rsidRDefault="00BD34A4" w:rsidP="00BD34A4">
      <w:pPr>
        <w:widowControl/>
        <w:spacing w:after="120"/>
        <w:jc w:val="left"/>
        <w:rPr>
          <w:rFonts w:ascii="Times New Roman" w:eastAsiaTheme="majorHAnsi" w:hAnsi="Times New Roman" w:cs="Times New Roman"/>
          <w:kern w:val="0"/>
          <w:sz w:val="22"/>
        </w:rPr>
      </w:pPr>
      <w:r>
        <w:rPr>
          <w:rFonts w:ascii="Times New Roman" w:eastAsiaTheme="majorHAnsi" w:hAnsi="Times New Roman" w:cs="Times New Roman"/>
          <w:kern w:val="0"/>
          <w:sz w:val="22"/>
        </w:rPr>
        <w:t>The possibility an item receive attention was used to incorporate the manipulation of attention. Without cueing, P(F)=1/n.</w:t>
      </w:r>
    </w:p>
    <w:p w14:paraId="42E77DED" w14:textId="77777777" w:rsidR="00BD34A4" w:rsidRPr="007F7BC5" w:rsidRDefault="00BD34A4" w:rsidP="00BD34A4">
      <w:pPr>
        <w:rPr>
          <w:rFonts w:ascii="Times New Roman" w:hAnsi="Times New Roman" w:cs="Times New Roman"/>
          <w:b/>
          <w:bCs/>
          <w:sz w:val="22"/>
        </w:rPr>
      </w:pPr>
      <w:r w:rsidRPr="007F7BC5">
        <w:rPr>
          <w:rFonts w:ascii="Times New Roman" w:hAnsi="Times New Roman" w:cs="Times New Roman"/>
          <w:b/>
          <w:bCs/>
          <w:sz w:val="22"/>
        </w:rPr>
        <w:t>Experimental design</w:t>
      </w:r>
    </w:p>
    <w:p w14:paraId="45D6BEB2" w14:textId="77777777" w:rsidR="00BD34A4" w:rsidRDefault="00BD34A4" w:rsidP="00BD34A4">
      <w:pPr>
        <w:autoSpaceDE w:val="0"/>
        <w:autoSpaceDN w:val="0"/>
        <w:adjustRightInd w:val="0"/>
        <w:jc w:val="left"/>
        <w:rPr>
          <w:rFonts w:ascii="Times New Roman" w:hAnsi="Times New Roman" w:cs="Times New Roman"/>
          <w:sz w:val="22"/>
        </w:rPr>
      </w:pPr>
      <w:r w:rsidRPr="00F56F36">
        <w:rPr>
          <w:rFonts w:ascii="Times-Roman" w:hAnsi="Times-Roman" w:cs="Times-Roman"/>
          <w:kern w:val="0"/>
          <w:sz w:val="22"/>
          <w:highlight w:val="yellow"/>
        </w:rPr>
        <w:t>The IM makes a unique prediction about people’s tendency to report the feature of a nontarget: That tendency should increase with the similarity between the retrieval-relevant context of the target—that is, the context presented as the retrieval cue—and the context of the nontarget.</w:t>
      </w:r>
      <w:r w:rsidRPr="00F56F36">
        <w:rPr>
          <w:rFonts w:ascii="Times-Roman" w:hAnsi="Times-Roman" w:cs="Times-Roman"/>
          <w:kern w:val="0"/>
          <w:sz w:val="22"/>
        </w:rPr>
        <w:t xml:space="preserve"> </w:t>
      </w:r>
      <w:r>
        <w:rPr>
          <w:rFonts w:ascii="Times-Roman" w:hAnsi="Times-Roman" w:cs="Times-Roman"/>
          <w:kern w:val="0"/>
          <w:sz w:val="22"/>
        </w:rPr>
        <w:t>Experiment 4 is the key experiment to test this assumption.</w:t>
      </w:r>
    </w:p>
    <w:p w14:paraId="5A5E8515" w14:textId="77777777" w:rsidR="00BD34A4" w:rsidRDefault="00BD34A4" w:rsidP="00BD34A4">
      <w:pPr>
        <w:autoSpaceDE w:val="0"/>
        <w:autoSpaceDN w:val="0"/>
        <w:adjustRightInd w:val="0"/>
        <w:jc w:val="left"/>
        <w:rPr>
          <w:rFonts w:ascii="Times New Roman" w:hAnsi="Times New Roman" w:cs="Times New Roman"/>
          <w:sz w:val="22"/>
        </w:rPr>
      </w:pPr>
      <w:r>
        <w:rPr>
          <w:rFonts w:ascii="Times New Roman" w:hAnsi="Times New Roman" w:cs="Times New Roman"/>
          <w:sz w:val="22"/>
        </w:rPr>
        <w:tab/>
        <w:t xml:space="preserve">21 young adults were included. Participants were asked to do a continuous-reproduction task. In each trial, six colored discs were presented, each with a rectangular gap. The viewing distance was 50 cm. The colors of six discs were randomly selected from nine equidistant colors on a color circle. The color circle contained </w:t>
      </w:r>
      <w:r w:rsidRPr="00F56F36">
        <w:rPr>
          <w:rFonts w:ascii="Times-Roman" w:hAnsi="Times-Roman" w:cs="Times-Roman"/>
          <w:kern w:val="0"/>
          <w:sz w:val="22"/>
          <w:highlight w:val="yellow"/>
        </w:rPr>
        <w:t>360 colors</w:t>
      </w:r>
      <w:r>
        <w:rPr>
          <w:rFonts w:ascii="Times-Roman" w:hAnsi="Times-Roman" w:cs="Times-Roman"/>
          <w:kern w:val="0"/>
          <w:sz w:val="22"/>
          <w:highlight w:val="yellow"/>
        </w:rPr>
        <w:t xml:space="preserve"> which were</w:t>
      </w:r>
      <w:r w:rsidRPr="00F56F36">
        <w:rPr>
          <w:rFonts w:ascii="Times-Roman" w:hAnsi="Times-Roman" w:cs="Times-Roman"/>
          <w:kern w:val="0"/>
          <w:sz w:val="22"/>
          <w:highlight w:val="yellow"/>
        </w:rPr>
        <w:t xml:space="preserve"> created from the CIE L</w:t>
      </w:r>
      <w:r w:rsidRPr="00F56F36">
        <w:rPr>
          <w:rFonts w:ascii="MathematicalPi-Six" w:hAnsi="MathematicalPi-Six" w:cs="MathematicalPi-Six"/>
          <w:kern w:val="0"/>
          <w:sz w:val="22"/>
          <w:highlight w:val="yellow"/>
        </w:rPr>
        <w:t>*</w:t>
      </w:r>
      <w:r w:rsidRPr="00F56F36">
        <w:rPr>
          <w:rFonts w:ascii="Times-Roman" w:hAnsi="Times-Roman" w:cs="Times-Roman"/>
          <w:kern w:val="0"/>
          <w:sz w:val="22"/>
          <w:highlight w:val="yellow"/>
        </w:rPr>
        <w:t>a</w:t>
      </w:r>
      <w:r w:rsidRPr="00F56F36">
        <w:rPr>
          <w:rFonts w:ascii="MathematicalPi-Six" w:hAnsi="MathematicalPi-Six" w:cs="MathematicalPi-Six"/>
          <w:kern w:val="0"/>
          <w:sz w:val="22"/>
          <w:highlight w:val="yellow"/>
        </w:rPr>
        <w:t xml:space="preserve">*b </w:t>
      </w:r>
      <w:r w:rsidRPr="00F56F36">
        <w:rPr>
          <w:rFonts w:ascii="Times-Roman" w:hAnsi="Times-Roman" w:cs="Times-Roman"/>
          <w:kern w:val="0"/>
          <w:sz w:val="22"/>
          <w:highlight w:val="yellow"/>
        </w:rPr>
        <w:t>color model</w:t>
      </w:r>
      <w:r>
        <w:rPr>
          <w:rFonts w:ascii="Times-Roman" w:hAnsi="Times-Roman" w:cs="Times-Roman"/>
          <w:kern w:val="0"/>
          <w:sz w:val="22"/>
          <w:highlight w:val="yellow"/>
        </w:rPr>
        <w:t xml:space="preserve"> and</w:t>
      </w:r>
      <w:r w:rsidRPr="00F56F36">
        <w:rPr>
          <w:rFonts w:ascii="Times-Roman" w:hAnsi="Times-Roman" w:cs="Times-Roman"/>
          <w:kern w:val="0"/>
          <w:sz w:val="22"/>
          <w:highlight w:val="yellow"/>
        </w:rPr>
        <w:t xml:space="preserve"> were equidistant on </w:t>
      </w:r>
      <w:r>
        <w:rPr>
          <w:rFonts w:ascii="Times-Roman" w:hAnsi="Times-Roman" w:cs="Times-Roman"/>
          <w:kern w:val="0"/>
          <w:sz w:val="22"/>
          <w:highlight w:val="yellow"/>
        </w:rPr>
        <w:t>the</w:t>
      </w:r>
      <w:r w:rsidRPr="00F56F36">
        <w:rPr>
          <w:rFonts w:ascii="Times-Roman" w:hAnsi="Times-Roman" w:cs="Times-Roman"/>
          <w:kern w:val="0"/>
          <w:sz w:val="22"/>
          <w:highlight w:val="yellow"/>
        </w:rPr>
        <w:t xml:space="preserve"> circle</w:t>
      </w:r>
      <w:r>
        <w:rPr>
          <w:rFonts w:ascii="Times-Roman" w:hAnsi="Times-Roman" w:cs="Times-Roman"/>
          <w:kern w:val="0"/>
          <w:sz w:val="22"/>
        </w:rPr>
        <w:t>.</w:t>
      </w:r>
      <w:r>
        <w:rPr>
          <w:rFonts w:ascii="Times New Roman" w:hAnsi="Times New Roman" w:cs="Times New Roman"/>
          <w:sz w:val="22"/>
        </w:rPr>
        <w:t xml:space="preserve"> The locat</w:t>
      </w:r>
      <w:r w:rsidRPr="00942149">
        <w:rPr>
          <w:rFonts w:ascii="Times New Roman" w:hAnsi="Times New Roman" w:cs="Times New Roman"/>
          <w:sz w:val="22"/>
        </w:rPr>
        <w:t xml:space="preserve">ions of six discs were randomly selected from 13 locations equidistantly spaced along an invisible circle with diameter </w:t>
      </w:r>
      <m:oMath>
        <m:sSup>
          <m:sSupPr>
            <m:ctrlPr>
              <w:rPr>
                <w:rFonts w:ascii="Cambria Math" w:hAnsi="Cambria Math" w:cs="Times New Roman"/>
                <w:i/>
                <w:sz w:val="22"/>
              </w:rPr>
            </m:ctrlPr>
          </m:sSupPr>
          <m:e>
            <m:r>
              <w:rPr>
                <w:rFonts w:ascii="Cambria Math" w:hAnsi="Cambria Math" w:cs="Times New Roman"/>
                <w:sz w:val="22"/>
              </w:rPr>
              <m:t>5.1</m:t>
            </m:r>
          </m:e>
          <m:sup>
            <m:r>
              <w:rPr>
                <w:rFonts w:ascii="Cambria Math" w:hAnsi="Cambria Math" w:cs="Times New Roman"/>
                <w:sz w:val="22"/>
              </w:rPr>
              <m:t>°</m:t>
            </m:r>
          </m:sup>
        </m:sSup>
      </m:oMath>
      <w:r w:rsidRPr="00942149">
        <w:rPr>
          <w:rFonts w:ascii="Times New Roman" w:hAnsi="Times New Roman" w:cs="Times New Roman"/>
          <w:sz w:val="22"/>
        </w:rPr>
        <w:t xml:space="preserve">. The orientations of six gaps were randomly selected from </w:t>
      </w:r>
      <m:oMath>
        <m:sSup>
          <m:sSupPr>
            <m:ctrlPr>
              <w:rPr>
                <w:rFonts w:ascii="Cambria Math" w:hAnsi="Cambria Math" w:cs="Times New Roman"/>
                <w:i/>
                <w:sz w:val="22"/>
              </w:rPr>
            </m:ctrlPr>
          </m:sSupPr>
          <m:e>
            <m:r>
              <w:rPr>
                <w:rFonts w:ascii="Cambria Math" w:hAnsi="Cambria Math" w:cs="Times New Roman"/>
                <w:sz w:val="22"/>
              </w:rPr>
              <m:t>1</m:t>
            </m:r>
          </m:e>
          <m:sup>
            <m:r>
              <w:rPr>
                <w:rFonts w:ascii="Cambria Math" w:hAnsi="Cambria Math" w:cs="Times New Roman"/>
                <w:sz w:val="22"/>
              </w:rPr>
              <m:t>°</m:t>
            </m:r>
          </m:sup>
        </m:sSup>
      </m:oMath>
      <w:r w:rsidRPr="00942149">
        <w:rPr>
          <w:rFonts w:ascii="Times New Roman" w:hAnsi="Times New Roman" w:cs="Times New Roman"/>
          <w:sz w:val="22"/>
        </w:rPr>
        <w:t xml:space="preserve"> to </w:t>
      </w:r>
      <m:oMath>
        <m:sSup>
          <m:sSupPr>
            <m:ctrlPr>
              <w:rPr>
                <w:rFonts w:ascii="Cambria Math" w:hAnsi="Cambria Math" w:cs="Times New Roman"/>
                <w:i/>
                <w:sz w:val="22"/>
              </w:rPr>
            </m:ctrlPr>
          </m:sSupPr>
          <m:e>
            <m:r>
              <w:rPr>
                <w:rFonts w:ascii="Cambria Math" w:hAnsi="Cambria Math" w:cs="Times New Roman"/>
                <w:sz w:val="22"/>
              </w:rPr>
              <m:t>360</m:t>
            </m:r>
          </m:e>
          <m:sup>
            <m:r>
              <w:rPr>
                <w:rFonts w:ascii="Cambria Math" w:hAnsi="Cambria Math" w:cs="Times New Roman"/>
                <w:sz w:val="22"/>
              </w:rPr>
              <m:t>°</m:t>
            </m:r>
          </m:sup>
        </m:sSup>
      </m:oMath>
      <w:r w:rsidRPr="00942149">
        <w:rPr>
          <w:rFonts w:ascii="Times New Roman" w:hAnsi="Times New Roman" w:cs="Times New Roman"/>
          <w:sz w:val="22"/>
        </w:rPr>
        <w:t>. After a short retention interval, one disc was randomly c</w:t>
      </w:r>
      <w:r>
        <w:rPr>
          <w:rFonts w:ascii="Times New Roman" w:hAnsi="Times New Roman" w:cs="Times New Roman"/>
          <w:sz w:val="22"/>
        </w:rPr>
        <w:t>hosen</w:t>
      </w:r>
      <w:r w:rsidRPr="00942149">
        <w:rPr>
          <w:rFonts w:ascii="Times New Roman" w:hAnsi="Times New Roman" w:cs="Times New Roman"/>
          <w:sz w:val="22"/>
        </w:rPr>
        <w:t xml:space="preserve"> and participants were asked to reproduce its orientation by</w:t>
      </w:r>
      <w:r w:rsidRPr="00942149">
        <w:rPr>
          <w:rFonts w:ascii="Times New Roman" w:hAnsi="Times New Roman" w:cs="Times New Roman"/>
          <w:kern w:val="0"/>
          <w:sz w:val="22"/>
        </w:rPr>
        <w:t xml:space="preserve"> </w:t>
      </w:r>
      <w:r w:rsidRPr="00942149">
        <w:rPr>
          <w:rFonts w:ascii="Times New Roman" w:hAnsi="Times New Roman" w:cs="Times New Roman"/>
          <w:kern w:val="0"/>
          <w:sz w:val="22"/>
          <w:highlight w:val="yellow"/>
        </w:rPr>
        <w:t>moving the mouse cursor; the orientation always pointing toward the mouse cursor</w:t>
      </w:r>
      <w:r w:rsidRPr="00942149">
        <w:rPr>
          <w:rFonts w:ascii="Times New Roman" w:hAnsi="Times New Roman" w:cs="Times New Roman"/>
          <w:sz w:val="22"/>
          <w:highlight w:val="yellow"/>
        </w:rPr>
        <w:t>.</w:t>
      </w:r>
      <w:r>
        <w:rPr>
          <w:rFonts w:ascii="Times New Roman" w:hAnsi="Times New Roman" w:cs="Times New Roman"/>
          <w:sz w:val="22"/>
        </w:rPr>
        <w:t xml:space="preserve"> There were three conditions to indicate the chosen disc: color-cue, location-cue, and both-cue. In color-cue condition, a chosen disc was presented and the target with the same color to the probe-cue. In location-cue condition, the target was the one at the same location. In both-cue condition, the probe-cue had the same color and location with the targe. The conditions appeared randomly and participants did not know which will come until the cue is given. A total of 300 trials for each participant, 100 for each condition. The sequence of three conditions were random.</w:t>
      </w:r>
    </w:p>
    <w:p w14:paraId="77246F56" w14:textId="77777777" w:rsidR="00BD34A4" w:rsidRDefault="00BD34A4" w:rsidP="00BD34A4">
      <w:pPr>
        <w:rPr>
          <w:rFonts w:ascii="Times New Roman" w:hAnsi="Times New Roman" w:cs="Times New Roman"/>
          <w:kern w:val="0"/>
          <w:sz w:val="22"/>
        </w:rPr>
      </w:pPr>
      <w:r>
        <w:rPr>
          <w:rFonts w:ascii="Times New Roman" w:hAnsi="Times New Roman" w:cs="Times New Roman"/>
          <w:kern w:val="0"/>
          <w:sz w:val="22"/>
        </w:rPr>
        <w:tab/>
        <w:t>If Experiment 4 was designed effectively, then the IM, with plausible prior distributions, would predict the response error would be more disperse as the distance between target and non-target along the cue dimension increasing and these should exclude some plausible observation.</w:t>
      </w:r>
    </w:p>
    <w:p w14:paraId="4BD027FC" w14:textId="77777777" w:rsidR="00BD34A4" w:rsidRDefault="00BD34A4" w:rsidP="00BD34A4">
      <w:pPr>
        <w:rPr>
          <w:rFonts w:ascii="Times New Roman" w:hAnsi="Times New Roman" w:cs="Times New Roman"/>
          <w:kern w:val="0"/>
          <w:sz w:val="22"/>
        </w:rPr>
      </w:pPr>
    </w:p>
    <w:p w14:paraId="0B9ABE33" w14:textId="77777777" w:rsidR="00BD34A4" w:rsidRPr="00E41726" w:rsidRDefault="00BD34A4" w:rsidP="00BD34A4">
      <w:pPr>
        <w:rPr>
          <w:rFonts w:ascii="Times New Roman" w:hAnsi="Times New Roman" w:cs="Times New Roman"/>
          <w:b/>
          <w:bCs/>
          <w:kern w:val="0"/>
          <w:sz w:val="22"/>
        </w:rPr>
      </w:pPr>
      <w:r w:rsidRPr="00E41726">
        <w:rPr>
          <w:rFonts w:ascii="Times New Roman" w:hAnsi="Times New Roman" w:cs="Times New Roman"/>
          <w:b/>
          <w:bCs/>
          <w:kern w:val="0"/>
          <w:sz w:val="22"/>
        </w:rPr>
        <w:t>Specifying prior predictions</w:t>
      </w:r>
    </w:p>
    <w:p w14:paraId="4A7F613A" w14:textId="77777777" w:rsidR="00BD34A4" w:rsidRDefault="00BD34A4" w:rsidP="00BD34A4">
      <w:pPr>
        <w:rPr>
          <w:rFonts w:ascii="Times New Roman" w:hAnsi="Times New Roman" w:cs="Times New Roman"/>
          <w:sz w:val="22"/>
        </w:rPr>
      </w:pPr>
      <w:r>
        <w:rPr>
          <w:rFonts w:ascii="Times New Roman" w:hAnsi="Times New Roman" w:cs="Times New Roman"/>
          <w:sz w:val="22"/>
        </w:rPr>
        <w:t>Seven free parameters are in the IM for Experiment 4. Based on the logic and theory, the boundary and order of parameters are</w:t>
      </w:r>
    </w:p>
    <w:p w14:paraId="13C1B87A" w14:textId="77777777" w:rsidR="00BD34A4" w:rsidRPr="00A82D35" w:rsidRDefault="00BD34A4" w:rsidP="00BD34A4">
      <w:pPr>
        <w:rPr>
          <w:rFonts w:ascii="Times New Roman" w:hAnsi="Times New Roman" w:cs="Times New Roman"/>
          <w:sz w:val="22"/>
        </w:rPr>
      </w:pPr>
      <m:oMathPara>
        <m:oMath>
          <m:r>
            <w:rPr>
              <w:rFonts w:ascii="Cambria Math" w:hAnsi="Cambria Math" w:cs="Times New Roman"/>
              <w:sz w:val="22"/>
            </w:rPr>
            <m:t xml:space="preserve">a&gt;0, b&gt;0, 0&lt;r&lt;1, κ&gt;0, </m:t>
          </m:r>
          <m:sSub>
            <m:sSubPr>
              <m:ctrlPr>
                <w:rPr>
                  <w:rFonts w:ascii="Cambria Math" w:hAnsi="Cambria Math" w:cs="Times New Roman"/>
                  <w:i/>
                  <w:sz w:val="22"/>
                </w:rPr>
              </m:ctrlPr>
            </m:sSubPr>
            <m:e>
              <m:r>
                <w:rPr>
                  <w:rFonts w:ascii="Cambria Math" w:hAnsi="Cambria Math" w:cs="Times New Roman"/>
                  <w:sz w:val="22"/>
                </w:rPr>
                <m:t>κ</m:t>
              </m:r>
            </m:e>
            <m:sub>
              <m:r>
                <w:rPr>
                  <w:rFonts w:ascii="Cambria Math" w:hAnsi="Cambria Math" w:cs="Times New Roman"/>
                  <w:sz w:val="22"/>
                </w:rPr>
                <m:t>f</m:t>
              </m:r>
            </m:sub>
          </m:sSub>
          <m:r>
            <w:rPr>
              <w:rFonts w:ascii="Cambria Math" w:hAnsi="Cambria Math" w:cs="Times New Roman"/>
              <w:sz w:val="22"/>
            </w:rPr>
            <m:t xml:space="preserve">&gt;κ,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 xml:space="preserve">&gt;0, </m:t>
          </m:r>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&gt;0,1≥w≥0.</m:t>
          </m:r>
        </m:oMath>
      </m:oMathPara>
    </w:p>
    <w:p w14:paraId="09CEE1F6" w14:textId="77777777" w:rsidR="00BD34A4" w:rsidRDefault="00BD34A4" w:rsidP="00BD34A4">
      <w:pPr>
        <w:rPr>
          <w:rFonts w:ascii="Times New Roman" w:hAnsi="Times New Roman" w:cs="Times New Roman"/>
          <w:sz w:val="22"/>
        </w:rPr>
      </w:pPr>
      <w:r>
        <w:rPr>
          <w:rFonts w:ascii="Times New Roman" w:hAnsi="Times New Roman" w:cs="Times New Roman"/>
          <w:sz w:val="22"/>
        </w:rPr>
        <w:tab/>
        <w:t>T</w:t>
      </w:r>
      <w:r w:rsidRPr="007A219C">
        <w:rPr>
          <w:rFonts w:ascii="Times New Roman" w:hAnsi="Times New Roman" w:cs="Times New Roman"/>
          <w:sz w:val="22"/>
        </w:rPr>
        <w:t>he three experiments in the current paper conducted prior to Experiment 4 can provide information for parameters</w:t>
      </w:r>
      <w:r>
        <w:rPr>
          <w:rFonts w:ascii="Times New Roman" w:hAnsi="Times New Roman" w:cs="Times New Roman"/>
          <w:sz w:val="22"/>
        </w:rPr>
        <w:t xml:space="preserve">. </w:t>
      </w:r>
      <w:commentRangeStart w:id="4"/>
      <w:r>
        <w:rPr>
          <w:rFonts w:ascii="Times New Roman" w:hAnsi="Times New Roman" w:cs="Times New Roman"/>
          <w:sz w:val="22"/>
        </w:rPr>
        <w:t xml:space="preserve">Table 2 in </w:t>
      </w:r>
      <w:r>
        <w:rPr>
          <w:rFonts w:ascii="Times New Roman" w:hAnsi="Times New Roman" w:cs="Times New Roman"/>
          <w:sz w:val="22"/>
        </w:rPr>
        <w:fldChar w:fldCharType="begin"/>
      </w:r>
      <w:r>
        <w:rPr>
          <w:rFonts w:ascii="Times New Roman" w:hAnsi="Times New Roman" w:cs="Times New Roman"/>
          <w:sz w:val="22"/>
        </w:rPr>
        <w:instrText xml:space="preserve"> ADDIN ZOTERO_ITEM CSL_CITATION {"citationID":"NQqIKFY8","properties":{"formattedCitation":"(Oberauer &amp; Lin, 2017)","plainCitation":"(Oberauer &amp; Lin, 2017)","noteIndex":0},"citationItems":[{"id":24642,"uris":["http://zotero.org/users/5418352/items/ZCLSQAYG"],"uri":["http://zotero.org/users/5418352/items/ZCLSQAYG"],"itemData":{"id":24642,"type":"article-journal","abstract":"The article introduces an interference model of working memory for information in a continuous similarity space, such as the features of visual objects. The model incorporates the following assumptions: (a) Probability of retrieval is determined by the relative activation of each retrieval candidate at the time of retrieval; (b) activation comes from 3 sources in memory: cue-based retrieval using context cues, context-independent memory for relevant contents, and noise; (c) 1 memory object and its context can be held in the focus of attention, where it is represented with higher precision, and partly shielded against interference. The model was fit to data from 4 continuous-reproduction experiments testing working memory for colors or orientations. The experiments involved variations of set size, kind of context cues, precueing, and retro-cueing of the to-be-tested item. The interference model fit the data better than 2 competing models, the Slot-Averaging model and the Variable-Precision resource model. The interference model also fared well in comparison to several new models incorporating alternative theoretical assumptions. The experiments confirm 3 novel predictions of the interference model: (a) Nontargets intrude in recall to the extent that they are close to the target in context space; (b) similarity between target and nontarget features improves recall, and (c) precueing— but not retro-cueing—the target substantially reduces the set-size effect. The success of the interference model shows that working memory for continuous visual information works according to the same principles as working memory for more discrete (e.g., verbal) contents. Data and model codes are available at https://osf.io/wgqd5/.","container-title":"Psychological Review","DOI":"10.1037/rev0000044","ISSN":"1939-1471, 0033-295X","issue":"1","journalAbbreviation":"Psychological Review","language":"en","page":"21-59","source":"DOI.org (Crossref)","title":"An interference model of visual working memory.","volume":"124","author":[{"family":"Oberauer","given":"Klaus"},{"family":"Lin","given":"Hsuan-Yu"}],"issued":{"date-parts":[["2017"]]}}}],"schema":"https://github.com/citation-style-language/schema/raw/master/csl-citation.json"} </w:instrText>
      </w:r>
      <w:r>
        <w:rPr>
          <w:rFonts w:ascii="Times New Roman" w:hAnsi="Times New Roman" w:cs="Times New Roman"/>
          <w:sz w:val="22"/>
        </w:rPr>
        <w:fldChar w:fldCharType="separate"/>
      </w:r>
      <w:r w:rsidRPr="00A71B53">
        <w:rPr>
          <w:rFonts w:ascii="Times New Roman" w:hAnsi="Times New Roman" w:cs="Times New Roman"/>
          <w:sz w:val="22"/>
        </w:rPr>
        <w:t>(Oberauer &amp; Lin, 2017)</w:t>
      </w:r>
      <w:r>
        <w:rPr>
          <w:rFonts w:ascii="Times New Roman" w:hAnsi="Times New Roman" w:cs="Times New Roman"/>
          <w:sz w:val="22"/>
        </w:rPr>
        <w:fldChar w:fldCharType="end"/>
      </w:r>
      <w:commentRangeEnd w:id="4"/>
      <w:r>
        <w:rPr>
          <w:rStyle w:val="ad"/>
        </w:rPr>
        <w:commentReference w:id="4"/>
      </w:r>
      <w:r>
        <w:rPr>
          <w:rFonts w:ascii="Times New Roman" w:hAnsi="Times New Roman" w:cs="Times New Roman"/>
          <w:sz w:val="22"/>
        </w:rPr>
        <w:t xml:space="preserve"> provided the mean, standard deviation and median of the estimates across participants. Estimates of parameters are stable across experiments except for </w:t>
      </w:r>
      <m:oMath>
        <m:r>
          <w:rPr>
            <w:rFonts w:ascii="Cambria Math" w:hAnsi="Cambria Math" w:cs="Times New Roman"/>
            <w:sz w:val="22"/>
          </w:rPr>
          <m:t>s</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r</m:t>
        </m:r>
      </m:oMath>
      <w:r>
        <w:rPr>
          <w:rFonts w:ascii="Times New Roman" w:hAnsi="Times New Roman" w:cs="Times New Roman"/>
          <w:sz w:val="22"/>
        </w:rPr>
        <w:t xml:space="preserve"> at Experiment 3. Since Experiment 2 and 3 were intended to manipulate attention and thus different from Experiment 4, I used the estimates of Experiment 1 as informed priors for </w:t>
      </w:r>
      <m:oMath>
        <m:r>
          <w:rPr>
            <w:rFonts w:ascii="Cambria Math" w:hAnsi="Cambria Math" w:cs="Times New Roman"/>
            <w:sz w:val="22"/>
          </w:rPr>
          <m:t xml:space="preserve">a, b, </m:t>
        </m:r>
      </m:oMath>
      <w:r>
        <w:rPr>
          <w:rFonts w:ascii="Times New Roman" w:hAnsi="Times New Roman" w:cs="Times New Roman" w:hint="eastAsia"/>
          <w:sz w:val="22"/>
        </w:rPr>
        <w:t>a</w:t>
      </w:r>
      <w:r>
        <w:rPr>
          <w:rFonts w:ascii="Times New Roman" w:hAnsi="Times New Roman" w:cs="Times New Roman"/>
          <w:sz w:val="22"/>
        </w:rPr>
        <w:t xml:space="preserve">nd </w:t>
      </w:r>
      <m:oMath>
        <m:r>
          <w:rPr>
            <w:rFonts w:ascii="Cambria Math" w:hAnsi="Cambria Math" w:cs="Times New Roman"/>
            <w:sz w:val="22"/>
          </w:rPr>
          <m:t>r</m:t>
        </m:r>
      </m:oMath>
      <w:r>
        <w:rPr>
          <w:rFonts w:ascii="Times New Roman" w:hAnsi="Times New Roman" w:cs="Times New Roman"/>
          <w:sz w:val="22"/>
        </w:rPr>
        <w:t xml:space="preserve">, which are not directly related to cues and features. I used truncated normal distributions </w:t>
      </w:r>
      <m:oMath>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μ,σ</m:t>
            </m:r>
          </m:e>
        </m:d>
        <m:r>
          <w:rPr>
            <w:rFonts w:ascii="Cambria Math" w:hAnsi="Cambria Math" w:cs="Times New Roman"/>
            <w:sz w:val="22"/>
          </w:rPr>
          <m:t>T(0,)</m:t>
        </m:r>
      </m:oMath>
      <w:r>
        <w:rPr>
          <w:rFonts w:ascii="Times New Roman" w:hAnsi="Times New Roman" w:cs="Times New Roman"/>
          <w:sz w:val="22"/>
        </w:rPr>
        <w:t xml:space="preserve"> as the prior distributions. </w:t>
      </w:r>
      <w:r>
        <w:rPr>
          <w:rFonts w:ascii="Times New Roman" w:hAnsi="Times New Roman" w:cs="Times New Roman"/>
          <w:sz w:val="22"/>
        </w:rPr>
        <w:lastRenderedPageBreak/>
        <w:t>The mean is set to median</w:t>
      </w:r>
      <w:r w:rsidRPr="00F265EC">
        <w:rPr>
          <w:rFonts w:ascii="Times New Roman" w:hAnsi="Times New Roman" w:cs="Times New Roman"/>
          <w:sz w:val="22"/>
        </w:rPr>
        <w:t xml:space="preserve"> </w:t>
      </w:r>
      <w:r>
        <w:rPr>
          <w:rFonts w:ascii="Times New Roman" w:hAnsi="Times New Roman" w:cs="Times New Roman"/>
          <w:sz w:val="22"/>
        </w:rPr>
        <w:t>since it is more stable, and the standard deviation is set to SD of estimates.</w:t>
      </w:r>
    </w:p>
    <w:p w14:paraId="60BF5256" w14:textId="77777777" w:rsidR="00BD34A4" w:rsidRDefault="00BD34A4" w:rsidP="00BD34A4">
      <w:pPr>
        <w:rPr>
          <w:rFonts w:ascii="Times New Roman" w:hAnsi="Times New Roman" w:cs="Times New Roman"/>
          <w:sz w:val="22"/>
        </w:rPr>
      </w:pPr>
      <m:oMathPara>
        <m:oMath>
          <m:r>
            <w:rPr>
              <w:rFonts w:ascii="Cambria Math" w:hAnsi="Cambria Math" w:cs="Times New Roman"/>
              <w:sz w:val="22"/>
            </w:rPr>
            <m:t>b~Normal</m:t>
          </m:r>
          <m:d>
            <m:dPr>
              <m:ctrlPr>
                <w:rPr>
                  <w:rFonts w:ascii="Cambria Math" w:hAnsi="Cambria Math" w:cs="Times New Roman"/>
                  <w:i/>
                  <w:sz w:val="22"/>
                </w:rPr>
              </m:ctrlPr>
            </m:dPr>
            <m:e>
              <m:r>
                <w:rPr>
                  <w:rFonts w:ascii="Cambria Math" w:hAnsi="Cambria Math" w:cs="Times New Roman"/>
                  <w:sz w:val="22"/>
                </w:rPr>
                <m:t>0.15,0.1</m:t>
              </m:r>
            </m:e>
          </m:d>
          <m:r>
            <w:rPr>
              <w:rFonts w:ascii="Cambria Math" w:hAnsi="Cambria Math" w:cs="Times New Roman"/>
              <w:sz w:val="22"/>
            </w:rPr>
            <m:t>T(0,)</m:t>
          </m:r>
        </m:oMath>
      </m:oMathPara>
    </w:p>
    <w:p w14:paraId="26C6A162"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a~Normal</m:t>
          </m:r>
          <m:d>
            <m:dPr>
              <m:ctrlPr>
                <w:rPr>
                  <w:rFonts w:ascii="Cambria Math" w:hAnsi="Cambria Math" w:cs="Times New Roman"/>
                  <w:i/>
                  <w:sz w:val="22"/>
                </w:rPr>
              </m:ctrlPr>
            </m:dPr>
            <m:e>
              <m:r>
                <w:rPr>
                  <w:rFonts w:ascii="Cambria Math" w:hAnsi="Cambria Math" w:cs="Times New Roman"/>
                  <w:sz w:val="22"/>
                </w:rPr>
                <m:t>0.14,0.15</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2D29F4E9"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r~Normal</m:t>
          </m:r>
          <m:d>
            <m:dPr>
              <m:ctrlPr>
                <w:rPr>
                  <w:rFonts w:ascii="Cambria Math" w:hAnsi="Cambria Math" w:cs="Times New Roman"/>
                  <w:i/>
                  <w:sz w:val="22"/>
                </w:rPr>
              </m:ctrlPr>
            </m:dPr>
            <m:e>
              <m:r>
                <w:rPr>
                  <w:rFonts w:ascii="Cambria Math" w:hAnsi="Cambria Math" w:cs="Times New Roman"/>
                  <w:sz w:val="22"/>
                </w:rPr>
                <m:t>0,0.17</m:t>
              </m:r>
            </m:e>
          </m:d>
          <m:r>
            <w:rPr>
              <w:rFonts w:ascii="Cambria Math" w:hAnsi="Cambria Math" w:cs="Times New Roman"/>
              <w:sz w:val="22"/>
            </w:rPr>
            <m:t>T(0,1)</m:t>
          </m:r>
        </m:oMath>
      </m:oMathPara>
    </w:p>
    <w:p w14:paraId="3DA54CFC" w14:textId="77777777" w:rsidR="00BD34A4" w:rsidRDefault="00BD34A4" w:rsidP="00BD34A4">
      <w:pPr>
        <w:rPr>
          <w:rFonts w:ascii="Times New Roman" w:hAnsi="Times New Roman" w:cs="Times New Roman"/>
          <w:sz w:val="22"/>
        </w:rPr>
      </w:pPr>
      <w:r>
        <w:rPr>
          <w:rFonts w:ascii="Times New Roman" w:hAnsi="Times New Roman" w:cs="Times New Roman"/>
          <w:sz w:val="22"/>
        </w:rPr>
        <w:tab/>
        <w:t>B</w:t>
      </w:r>
      <w:r>
        <w:rPr>
          <w:rFonts w:ascii="Times New Roman" w:hAnsi="Times New Roman" w:cs="Times New Roman" w:hint="eastAsia"/>
          <w:sz w:val="22"/>
        </w:rPr>
        <w:t>ay</w:t>
      </w:r>
      <w:r>
        <w:rPr>
          <w:rFonts w:ascii="Times New Roman" w:hAnsi="Times New Roman" w:cs="Times New Roman"/>
          <w:sz w:val="22"/>
        </w:rPr>
        <w:t xml:space="preserve">s et al., 2011: </w:t>
      </w:r>
      <w:r w:rsidRPr="0023319A">
        <w:rPr>
          <w:rFonts w:ascii="Times New Roman" w:hAnsi="Times New Roman" w:cs="Times New Roman"/>
          <w:sz w:val="22"/>
        </w:rPr>
        <w:t xml:space="preserve">Here, we tested participants’ ability to </w:t>
      </w:r>
      <w:r w:rsidRPr="000C6907">
        <w:rPr>
          <w:rFonts w:ascii="Times New Roman" w:hAnsi="Times New Roman" w:cs="Times New Roman"/>
          <w:sz w:val="22"/>
          <w:highlight w:val="yellow"/>
        </w:rPr>
        <w:t>reproduce from memory both the color and orientation of an object indicated by a location cue</w:t>
      </w:r>
      <w:r w:rsidRPr="000C6907">
        <w:rPr>
          <w:rFonts w:ascii="Times New Roman" w:hAnsi="Times New Roman" w:cs="Times New Roman" w:hint="eastAsia"/>
          <w:sz w:val="22"/>
          <w:highlight w:val="yellow"/>
        </w:rPr>
        <w:t>.</w:t>
      </w:r>
      <w:r>
        <w:rPr>
          <w:rFonts w:ascii="Times New Roman" w:hAnsi="Times New Roman" w:cs="Times New Roman"/>
          <w:sz w:val="22"/>
        </w:rPr>
        <w:t xml:space="preserve"> </w:t>
      </w:r>
    </w:p>
    <w:p w14:paraId="09873E2F"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Here, by</w:t>
      </w:r>
    </w:p>
    <w:p w14:paraId="2469545D"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analysing the frequency of these ‘misreporting’ errors within and across feature dimensions,</w:t>
      </w:r>
    </w:p>
    <w:p w14:paraId="77D62B9B"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 xml:space="preserve">we confirm that they are the result of </w:t>
      </w:r>
      <w:r>
        <w:rPr>
          <w:rFonts w:ascii="Times New Roman" w:hAnsi="Times New Roman" w:cs="Times New Roman"/>
          <w:kern w:val="0"/>
          <w:szCs w:val="21"/>
        </w:rPr>
        <w:t xml:space="preserve">misbinding </w:t>
      </w:r>
      <w:r>
        <w:rPr>
          <w:rFonts w:ascii="Times New Roman" w:hAnsi="Times New Roman" w:cs="Times New Roman"/>
          <w:kern w:val="0"/>
          <w:sz w:val="20"/>
          <w:szCs w:val="20"/>
        </w:rPr>
        <w:t>features held in independent memory</w:t>
      </w:r>
    </w:p>
    <w:p w14:paraId="6E53BF82" w14:textId="77777777" w:rsidR="00BD34A4" w:rsidRDefault="00BD34A4" w:rsidP="00BD34A4">
      <w:pPr>
        <w:rPr>
          <w:rFonts w:ascii="Times New Roman" w:hAnsi="Times New Roman" w:cs="Times New Roman"/>
          <w:kern w:val="0"/>
          <w:sz w:val="20"/>
          <w:szCs w:val="20"/>
        </w:rPr>
      </w:pPr>
      <w:r>
        <w:rPr>
          <w:rFonts w:ascii="Times New Roman" w:hAnsi="Times New Roman" w:cs="Times New Roman"/>
          <w:kern w:val="0"/>
          <w:sz w:val="20"/>
          <w:szCs w:val="20"/>
        </w:rPr>
        <w:t>stores, consistent with the storage of visual features in separate sensory representations</w:t>
      </w:r>
    </w:p>
    <w:p w14:paraId="1DE6D524" w14:textId="77777777" w:rsidR="00BD34A4" w:rsidRDefault="00BD34A4" w:rsidP="00BD34A4">
      <w:pPr>
        <w:rPr>
          <w:rFonts w:ascii="Times New Roman" w:hAnsi="Times New Roman" w:cs="Times New Roman"/>
          <w:sz w:val="22"/>
        </w:rPr>
      </w:pPr>
    </w:p>
    <w:p w14:paraId="3B8B83BF" w14:textId="77777777" w:rsidR="00BD34A4" w:rsidRDefault="00BD34A4" w:rsidP="00BD34A4">
      <w:pPr>
        <w:rPr>
          <w:rFonts w:ascii="Times New Roman" w:hAnsi="Times New Roman" w:cs="Times New Roman"/>
          <w:sz w:val="22"/>
        </w:rPr>
      </w:pPr>
      <w:r w:rsidRPr="00E13418">
        <w:rPr>
          <w:rFonts w:ascii="Times New Roman" w:hAnsi="Times New Roman" w:cs="Times New Roman"/>
          <w:sz w:val="22"/>
        </w:rPr>
        <w:t>Instead these results support the proposal of Wheeler and</w:t>
      </w:r>
      <w:r>
        <w:rPr>
          <w:rFonts w:ascii="Times New Roman" w:hAnsi="Times New Roman" w:cs="Times New Roman"/>
          <w:sz w:val="22"/>
        </w:rPr>
        <w:t xml:space="preserve"> </w:t>
      </w:r>
      <w:r w:rsidRPr="00E13418">
        <w:rPr>
          <w:rFonts w:ascii="Times New Roman" w:hAnsi="Times New Roman" w:cs="Times New Roman"/>
          <w:sz w:val="22"/>
        </w:rPr>
        <w:t>Treisman (2002) that visual features in different dimensions are maintained in independent</w:t>
      </w:r>
      <w:r>
        <w:rPr>
          <w:rFonts w:ascii="Times New Roman" w:hAnsi="Times New Roman" w:cs="Times New Roman"/>
          <w:sz w:val="22"/>
        </w:rPr>
        <w:t xml:space="preserve"> </w:t>
      </w:r>
      <w:r w:rsidRPr="00E13418">
        <w:rPr>
          <w:rFonts w:ascii="Times New Roman" w:hAnsi="Times New Roman" w:cs="Times New Roman"/>
          <w:sz w:val="22"/>
        </w:rPr>
        <w:t>memory stores.</w:t>
      </w:r>
    </w:p>
    <w:p w14:paraId="7249FCAB" w14:textId="77777777" w:rsidR="00BD34A4" w:rsidRDefault="00BD34A4" w:rsidP="00BD34A4">
      <w:pPr>
        <w:autoSpaceDE w:val="0"/>
        <w:autoSpaceDN w:val="0"/>
        <w:adjustRightInd w:val="0"/>
        <w:jc w:val="left"/>
        <w:rPr>
          <w:rFonts w:ascii="Times New Roman" w:hAnsi="Times New Roman" w:cs="Times New Roman"/>
          <w:kern w:val="0"/>
          <w:sz w:val="20"/>
          <w:szCs w:val="20"/>
        </w:rPr>
      </w:pPr>
      <w:r>
        <w:rPr>
          <w:rFonts w:ascii="Times New Roman" w:hAnsi="Times New Roman" w:cs="Times New Roman"/>
          <w:kern w:val="0"/>
          <w:sz w:val="20"/>
          <w:szCs w:val="20"/>
        </w:rPr>
        <w:t>‘binding errors’ in a change detection task: errors caused by incorrectly combining in</w:t>
      </w:r>
    </w:p>
    <w:p w14:paraId="1B6F1480" w14:textId="77777777" w:rsidR="00BD34A4" w:rsidRDefault="00BD34A4" w:rsidP="00BD34A4">
      <w:pPr>
        <w:rPr>
          <w:rFonts w:ascii="Times New Roman" w:hAnsi="Times New Roman" w:cs="Times New Roman"/>
          <w:kern w:val="0"/>
          <w:sz w:val="20"/>
          <w:szCs w:val="20"/>
        </w:rPr>
      </w:pPr>
      <w:r>
        <w:rPr>
          <w:rFonts w:ascii="Times New Roman" w:hAnsi="Times New Roman" w:cs="Times New Roman"/>
          <w:kern w:val="0"/>
          <w:sz w:val="20"/>
          <w:szCs w:val="20"/>
        </w:rPr>
        <w:t>memory features that belong to different objects</w:t>
      </w:r>
    </w:p>
    <w:p w14:paraId="0F722707" w14:textId="77777777" w:rsidR="00BD34A4" w:rsidRDefault="00BD34A4" w:rsidP="00BD34A4">
      <w:pPr>
        <w:rPr>
          <w:rFonts w:ascii="Times New Roman" w:hAnsi="Times New Roman" w:cs="Times New Roman"/>
          <w:kern w:val="0"/>
          <w:sz w:val="20"/>
          <w:szCs w:val="20"/>
        </w:rPr>
      </w:pPr>
    </w:p>
    <w:p w14:paraId="294FF7AF" w14:textId="77777777" w:rsidR="00BD34A4" w:rsidRPr="000C6907" w:rsidRDefault="00BD34A4" w:rsidP="00BD34A4">
      <w:pPr>
        <w:rPr>
          <w:rFonts w:ascii="Times New Roman" w:hAnsi="Times New Roman" w:cs="Times New Roman"/>
          <w:sz w:val="22"/>
        </w:rPr>
      </w:pPr>
      <w:r w:rsidRPr="000C6907">
        <w:rPr>
          <w:rFonts w:ascii="Times New Roman" w:hAnsi="Times New Roman" w:cs="Times New Roman"/>
          <w:sz w:val="22"/>
        </w:rPr>
        <w:t>When only one item was present in the memory array (low-load), subjects recalled both</w:t>
      </w:r>
    </w:p>
    <w:p w14:paraId="7BDDBAA1" w14:textId="77777777" w:rsidR="00BD34A4" w:rsidRDefault="00BD34A4" w:rsidP="00BD34A4">
      <w:pPr>
        <w:rPr>
          <w:rFonts w:ascii="Times New Roman" w:hAnsi="Times New Roman" w:cs="Times New Roman"/>
          <w:sz w:val="22"/>
        </w:rPr>
      </w:pPr>
      <w:r w:rsidRPr="000C6907">
        <w:rPr>
          <w:rFonts w:ascii="Times New Roman" w:hAnsi="Times New Roman" w:cs="Times New Roman"/>
          <w:sz w:val="22"/>
        </w:rPr>
        <w:t>color and orientation with considerable precision</w:t>
      </w:r>
      <w:r>
        <w:rPr>
          <w:rFonts w:ascii="Times New Roman" w:hAnsi="Times New Roman" w:cs="Times New Roman"/>
          <w:sz w:val="22"/>
        </w:rPr>
        <w:t xml:space="preserve">. </w:t>
      </w:r>
      <w:r w:rsidRPr="000C6907">
        <w:rPr>
          <w:rFonts w:ascii="Times New Roman" w:hAnsi="Times New Roman" w:cs="Times New Roman"/>
          <w:sz w:val="22"/>
        </w:rPr>
        <w:t>The precision of</w:t>
      </w:r>
      <w:r>
        <w:rPr>
          <w:rFonts w:ascii="Times New Roman" w:hAnsi="Times New Roman" w:cs="Times New Roman"/>
          <w:sz w:val="22"/>
        </w:rPr>
        <w:t xml:space="preserve"> </w:t>
      </w:r>
      <w:r w:rsidRPr="000C6907">
        <w:rPr>
          <w:rFonts w:ascii="Times New Roman" w:hAnsi="Times New Roman" w:cs="Times New Roman"/>
          <w:sz w:val="22"/>
        </w:rPr>
        <w:t>recall did not significantly differ between feature dimensions</w:t>
      </w:r>
      <w:r>
        <w:rPr>
          <w:rFonts w:ascii="Times New Roman" w:hAnsi="Times New Roman" w:cs="Times New Roman"/>
          <w:sz w:val="22"/>
        </w:rPr>
        <w:t xml:space="preserve">. </w:t>
      </w:r>
      <w:r w:rsidRPr="000C6907">
        <w:rPr>
          <w:rFonts w:ascii="Times New Roman" w:hAnsi="Times New Roman" w:cs="Times New Roman"/>
          <w:sz w:val="22"/>
        </w:rPr>
        <w:sym w:font="Wingdings" w:char="F0E0"/>
      </w:r>
      <w:r>
        <w:rPr>
          <w:rFonts w:ascii="Times New Roman" w:hAnsi="Times New Roman" w:cs="Times New Roman"/>
          <w:sz w:val="22"/>
        </w:rPr>
        <w:t xml:space="preserve"> assume the kappa and delta similar to exp1.</w:t>
      </w:r>
    </w:p>
    <w:p w14:paraId="044DAC53" w14:textId="77777777" w:rsidR="00BD34A4" w:rsidRDefault="00BD34A4" w:rsidP="00BD34A4">
      <w:pPr>
        <w:rPr>
          <w:rFonts w:ascii="Times New Roman" w:hAnsi="Times New Roman" w:cs="Times New Roman"/>
          <w:sz w:val="22"/>
        </w:rPr>
      </w:pPr>
    </w:p>
    <w:p w14:paraId="32D8AD1E" w14:textId="77777777" w:rsidR="00BD34A4" w:rsidRDefault="00BD34A4" w:rsidP="00BD34A4">
      <w:pPr>
        <w:rPr>
          <w:rFonts w:ascii="Times New Roman" w:hAnsi="Times New Roman" w:cs="Times New Roman"/>
          <w:sz w:val="22"/>
        </w:rPr>
      </w:pPr>
      <w:r>
        <w:rPr>
          <w:rFonts w:ascii="Times New Roman" w:hAnsi="Times New Roman" w:cs="Times New Roman" w:hint="eastAsia"/>
          <w:sz w:val="22"/>
        </w:rPr>
        <w:t>Bays</w:t>
      </w:r>
      <w:r>
        <w:rPr>
          <w:rFonts w:ascii="Times New Roman" w:hAnsi="Times New Roman" w:cs="Times New Roman"/>
          <w:sz w:val="22"/>
        </w:rPr>
        <w:t>, 2016: location as cue, recall color, orientation or direction; sensitive to distance when 1&lt;</w:t>
      </w:r>
      <w:r>
        <w:rPr>
          <w:rFonts w:ascii="Times New Roman" w:hAnsi="Times New Roman" w:cs="Times New Roman" w:hint="eastAsia"/>
          <w:sz w:val="22"/>
        </w:rPr>
        <w:t>d</w:t>
      </w:r>
      <w:r>
        <w:rPr>
          <w:rFonts w:ascii="Times New Roman" w:hAnsi="Times New Roman" w:cs="Times New Roman"/>
          <w:sz w:val="22"/>
        </w:rPr>
        <w:t>&lt;2. When s&gt;10, exp(-10)&lt;&lt;1, unlikely to be even larger.</w:t>
      </w:r>
    </w:p>
    <w:p w14:paraId="3D761DE2" w14:textId="77777777" w:rsidR="00BD34A4" w:rsidRDefault="00BD34A4" w:rsidP="00BD34A4">
      <w:pPr>
        <w:rPr>
          <w:rFonts w:ascii="Times New Roman" w:hAnsi="Times New Roman" w:cs="Times New Roman"/>
          <w:sz w:val="22"/>
        </w:rPr>
      </w:pPr>
      <w:r w:rsidRPr="00FA2B15">
        <w:rPr>
          <w:rFonts w:ascii="Times New Roman" w:hAnsi="Times New Roman" w:cs="Times New Roman"/>
          <w:noProof/>
          <w:sz w:val="22"/>
        </w:rPr>
        <w:drawing>
          <wp:inline distT="0" distB="0" distL="0" distR="0" wp14:anchorId="5FF72592" wp14:editId="27692EE1">
            <wp:extent cx="5274310" cy="39306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30650"/>
                    </a:xfrm>
                    <a:prstGeom prst="rect">
                      <a:avLst/>
                    </a:prstGeom>
                  </pic:spPr>
                </pic:pic>
              </a:graphicData>
            </a:graphic>
          </wp:inline>
        </w:drawing>
      </w:r>
    </w:p>
    <w:p w14:paraId="7765339A" w14:textId="77777777" w:rsidR="00BD34A4" w:rsidRDefault="00BD34A4" w:rsidP="00BD34A4">
      <w:pPr>
        <w:rPr>
          <w:rFonts w:ascii="Times New Roman" w:hAnsi="Times New Roman" w:cs="Times New Roman"/>
          <w:sz w:val="22"/>
        </w:rPr>
      </w:pPr>
      <w:r>
        <w:rPr>
          <w:rFonts w:ascii="Times New Roman" w:hAnsi="Times New Roman" w:cs="Times New Roman"/>
          <w:sz w:val="22"/>
        </w:rPr>
        <w:tab/>
        <w:t xml:space="preserve">The estimated </w:t>
      </w:r>
      <m:oMath>
        <m:r>
          <w:rPr>
            <w:rFonts w:ascii="Cambria Math" w:hAnsi="Cambria Math" w:cs="Times New Roman"/>
            <w:sz w:val="22"/>
          </w:rPr>
          <m:t>s</m:t>
        </m:r>
      </m:oMath>
      <w:r>
        <w:rPr>
          <w:rFonts w:ascii="Times New Roman" w:hAnsi="Times New Roman" w:cs="Times New Roman" w:hint="eastAsia"/>
          <w:sz w:val="22"/>
        </w:rPr>
        <w:t xml:space="preserve"> </w:t>
      </w:r>
      <w:r>
        <w:rPr>
          <w:rFonts w:ascii="Times New Roman" w:hAnsi="Times New Roman" w:cs="Times New Roman"/>
          <w:sz w:val="22"/>
        </w:rPr>
        <w:t xml:space="preserve">reflect the distance sensitivity of location-cue for color-reproduction. It </w:t>
      </w:r>
      <w:r>
        <w:rPr>
          <w:rFonts w:ascii="Times New Roman" w:hAnsi="Times New Roman" w:cs="Times New Roman"/>
          <w:sz w:val="22"/>
        </w:rPr>
        <w:lastRenderedPageBreak/>
        <w:t xml:space="preserve">may be applicable for orientation-reproduction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oMath>
      <w:r>
        <w:rPr>
          <w:rFonts w:ascii="Times New Roman" w:hAnsi="Times New Roman" w:cs="Times New Roman" w:hint="eastAsia"/>
          <w:sz w:val="22"/>
        </w:rPr>
        <w:t>.</w:t>
      </w:r>
      <w:r>
        <w:rPr>
          <w:rFonts w:ascii="Times New Roman" w:hAnsi="Times New Roman" w:cs="Times New Roman"/>
          <w:sz w:val="22"/>
        </w:rPr>
        <w:t xml:space="preserve"> Similarly,</w:t>
      </w:r>
    </w:p>
    <w:p w14:paraId="0079863F" w14:textId="77777777" w:rsidR="00BD34A4" w:rsidRDefault="00EB1B94"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~Normal(5.6, 5.7)T(0,)</m:t>
          </m:r>
        </m:oMath>
      </m:oMathPara>
    </w:p>
    <w:p w14:paraId="511FD68F" w14:textId="77777777" w:rsidR="00BD34A4" w:rsidRDefault="00BD34A4" w:rsidP="00BD34A4">
      <w:pPr>
        <w:rPr>
          <w:rFonts w:ascii="Times New Roman" w:hAnsi="Times New Roman" w:cs="Times New Roman"/>
          <w:sz w:val="22"/>
        </w:rPr>
      </w:pPr>
    </w:p>
    <w:p w14:paraId="4D770437" w14:textId="77777777" w:rsidR="00BD34A4" w:rsidRDefault="00BD34A4" w:rsidP="00BD34A4">
      <w:pPr>
        <w:rPr>
          <w:rFonts w:ascii="Times New Roman" w:hAnsi="Times New Roman" w:cs="Times New Roman"/>
          <w:sz w:val="22"/>
        </w:rPr>
      </w:pPr>
      <w:r>
        <w:rPr>
          <w:rFonts w:ascii="Times New Roman" w:hAnsi="Times New Roman" w:cs="Times New Roman"/>
          <w:sz w:val="22"/>
        </w:rPr>
        <w:br w:type="page"/>
      </w:r>
    </w:p>
    <w:p w14:paraId="69E9963B" w14:textId="77777777" w:rsidR="00BD34A4" w:rsidRDefault="00BD34A4" w:rsidP="00BD34A4">
      <w:pPr>
        <w:rPr>
          <w:rFonts w:ascii="Times New Roman" w:hAnsi="Times New Roman" w:cs="Times New Roman"/>
          <w:sz w:val="22"/>
        </w:rPr>
      </w:pPr>
    </w:p>
    <w:p w14:paraId="413556FC" w14:textId="77777777" w:rsidR="00BD34A4" w:rsidRDefault="00BD34A4" w:rsidP="00BD34A4">
      <w:pPr>
        <w:rPr>
          <w:rFonts w:ascii="Times New Roman" w:hAnsi="Times New Roman" w:cs="Times New Roman"/>
          <w:sz w:val="22"/>
        </w:rPr>
      </w:pPr>
    </w:p>
    <w:p w14:paraId="3656DD8F" w14:textId="77777777" w:rsidR="00BD34A4" w:rsidRDefault="00BD34A4" w:rsidP="00BD34A4">
      <w:pPr>
        <w:rPr>
          <w:rFonts w:ascii="Times New Roman" w:hAnsi="Times New Roman" w:cs="Times New Roman"/>
          <w:sz w:val="22"/>
        </w:rPr>
      </w:pPr>
    </w:p>
    <w:p w14:paraId="3D7E92E3" w14:textId="77777777" w:rsidR="00BD34A4" w:rsidRDefault="00BD34A4" w:rsidP="00BD34A4">
      <w:pPr>
        <w:rPr>
          <w:rFonts w:ascii="Times New Roman" w:hAnsi="Times New Roman" w:cs="Times New Roman"/>
          <w:sz w:val="22"/>
        </w:rPr>
      </w:pPr>
    </w:p>
    <w:p w14:paraId="3BD5E36F" w14:textId="77777777" w:rsidR="00BD34A4" w:rsidRDefault="00BD34A4" w:rsidP="00BD34A4">
      <w:pPr>
        <w:rPr>
          <w:rFonts w:ascii="Times New Roman" w:hAnsi="Times New Roman" w:cs="Times New Roman"/>
          <w:sz w:val="22"/>
        </w:rPr>
      </w:pPr>
    </w:p>
    <w:p w14:paraId="1782F26B" w14:textId="77777777" w:rsidR="00BD34A4" w:rsidRDefault="00BD34A4" w:rsidP="00BD34A4">
      <w:pPr>
        <w:rPr>
          <w:rFonts w:ascii="Times New Roman" w:hAnsi="Times New Roman" w:cs="Times New Roman"/>
          <w:sz w:val="22"/>
        </w:rPr>
      </w:pPr>
    </w:p>
    <w:p w14:paraId="159AA53A" w14:textId="77777777" w:rsidR="00BD34A4" w:rsidRDefault="00BD34A4" w:rsidP="00BD34A4">
      <w:pPr>
        <w:rPr>
          <w:rFonts w:ascii="Times New Roman" w:hAnsi="Times New Roman" w:cs="Times New Roman"/>
          <w:sz w:val="22"/>
        </w:rPr>
      </w:pPr>
    </w:p>
    <w:p w14:paraId="68C157F1" w14:textId="77777777" w:rsidR="00BD34A4" w:rsidRDefault="00BD34A4" w:rsidP="00BD34A4">
      <w:pPr>
        <w:rPr>
          <w:rFonts w:ascii="Times New Roman" w:hAnsi="Times New Roman" w:cs="Times New Roman"/>
          <w:sz w:val="22"/>
        </w:rPr>
      </w:pPr>
      <w:r>
        <w:rPr>
          <w:rFonts w:ascii="Times New Roman" w:hAnsi="Times New Roman" w:cs="Times New Roman"/>
          <w:sz w:val="22"/>
        </w:rPr>
        <w:t xml:space="preserve">The dispersion of </w:t>
      </w:r>
      <m:oMath>
        <m:r>
          <w:rPr>
            <w:rFonts w:ascii="Cambria Math" w:hAnsi="Cambria Math" w:cs="Times New Roman"/>
            <w:sz w:val="22"/>
          </w:rPr>
          <m:t>κ</m:t>
        </m:r>
      </m:oMath>
      <w:r>
        <w:rPr>
          <w:rFonts w:ascii="Times New Roman" w:hAnsi="Times New Roman" w:cs="Times New Roman" w:hint="eastAsia"/>
          <w:sz w:val="22"/>
        </w:rPr>
        <w:t xml:space="preserve"> </w:t>
      </w:r>
      <w:r>
        <w:rPr>
          <w:rFonts w:ascii="Times New Roman" w:hAnsi="Times New Roman" w:cs="Times New Roman"/>
          <w:sz w:val="22"/>
        </w:rPr>
        <w:t xml:space="preserve">for color-reproduction may provide information for color-cue as it is still need to remember (Pertzov &amp; Husain, 2014). I set </w:t>
      </w:r>
      <m:oMath>
        <m:r>
          <w:rPr>
            <w:rFonts w:ascii="Cambria Math" w:hAnsi="Cambria Math" w:cs="Times New Roman"/>
            <w:sz w:val="22"/>
          </w:rPr>
          <m:t>SD=22</m:t>
        </m:r>
      </m:oMath>
      <w:r>
        <w:rPr>
          <w:rFonts w:ascii="Times New Roman" w:hAnsi="Times New Roman" w:cs="Times New Roman" w:hint="eastAsia"/>
          <w:sz w:val="22"/>
        </w:rPr>
        <w:t xml:space="preserve"> </w:t>
      </w:r>
      <w:r>
        <w:rPr>
          <w:rFonts w:ascii="Times New Roman" w:hAnsi="Times New Roman" w:cs="Times New Roman"/>
          <w:sz w:val="22"/>
        </w:rPr>
        <w:t>in degree</w:t>
      </w:r>
      <w:r>
        <w:rPr>
          <w:rFonts w:ascii="Times New Roman" w:hAnsi="Times New Roman" w:cs="Times New Roman" w:hint="eastAsia"/>
          <w:sz w:val="22"/>
        </w:rPr>
        <w:t>,</w:t>
      </w:r>
      <w:r>
        <w:rPr>
          <w:rFonts w:ascii="Times New Roman" w:hAnsi="Times New Roman" w:cs="Times New Roman"/>
          <w:sz w:val="22"/>
        </w:rPr>
        <w:t xml:space="preserve"> and the SD in radian is </w:t>
      </w:r>
      <m:oMath>
        <m:r>
          <w:rPr>
            <w:rFonts w:ascii="Cambria Math" w:hAnsi="Cambria Math" w:cs="Times New Roman"/>
            <w:sz w:val="22"/>
          </w:rPr>
          <m:t>sd=</m:t>
        </m:r>
        <m:f>
          <m:fPr>
            <m:ctrlPr>
              <w:rPr>
                <w:rFonts w:ascii="Cambria Math" w:hAnsi="Cambria Math" w:cs="Times New Roman"/>
                <w:i/>
                <w:sz w:val="22"/>
              </w:rPr>
            </m:ctrlPr>
          </m:fPr>
          <m:num>
            <m:r>
              <w:rPr>
                <w:rFonts w:ascii="Cambria Math" w:hAnsi="Cambria Math" w:cs="Times New Roman"/>
                <w:sz w:val="22"/>
              </w:rPr>
              <m:t>SD</m:t>
            </m:r>
          </m:num>
          <m:den>
            <m:r>
              <w:rPr>
                <w:rFonts w:ascii="Cambria Math" w:hAnsi="Cambria Math" w:cs="Times New Roman"/>
                <w:sz w:val="22"/>
              </w:rPr>
              <m:t>180</m:t>
            </m:r>
          </m:den>
        </m:f>
        <m:r>
          <w:rPr>
            <w:rFonts w:ascii="Cambria Math" w:hAnsi="Cambria Math" w:cs="Times New Roman"/>
            <w:sz w:val="22"/>
          </w:rPr>
          <m:t>*π≈0.38.</m:t>
        </m:r>
      </m:oMath>
      <w:r>
        <w:rPr>
          <w:rFonts w:ascii="Times New Roman" w:hAnsi="Times New Roman" w:cs="Times New Roman" w:hint="eastAsia"/>
          <w:sz w:val="22"/>
        </w:rPr>
        <w:t xml:space="preserve"> </w:t>
      </w:r>
      <w:r>
        <w:rPr>
          <w:rFonts w:ascii="Times New Roman" w:hAnsi="Times New Roman" w:cs="Times New Roman"/>
          <w:sz w:val="22"/>
        </w:rPr>
        <w:t xml:space="preserve">The relation between </w:t>
      </w:r>
      <m:oMath>
        <m:r>
          <w:rPr>
            <w:rFonts w:ascii="Cambria Math" w:hAnsi="Cambria Math" w:cs="Times New Roman"/>
            <w:sz w:val="22"/>
          </w:rPr>
          <m:t>sd</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κ</m:t>
        </m:r>
      </m:oMath>
      <w:r>
        <w:rPr>
          <w:rFonts w:ascii="Times New Roman" w:hAnsi="Times New Roman" w:cs="Times New Roman" w:hint="eastAsia"/>
          <w:sz w:val="22"/>
        </w:rPr>
        <w:t xml:space="preserve"> </w:t>
      </w:r>
      <w:r>
        <w:rPr>
          <w:rFonts w:ascii="Times New Roman" w:hAnsi="Times New Roman" w:cs="Times New Roman"/>
          <w:sz w:val="22"/>
        </w:rPr>
        <w:t xml:space="preserve">is </w:t>
      </w:r>
      <m:oMath>
        <m:rad>
          <m:radPr>
            <m:degHide m:val="1"/>
            <m:ctrlPr>
              <w:rPr>
                <w:rFonts w:ascii="Cambria Math" w:hAnsi="Cambria Math" w:cs="Times New Roman"/>
                <w:i/>
                <w:sz w:val="22"/>
              </w:rPr>
            </m:ctrlPr>
          </m:radPr>
          <m:deg/>
          <m:e>
            <m:r>
              <w:rPr>
                <w:rFonts w:ascii="Cambria Math" w:hAnsi="Cambria Math" w:cs="Times New Roman"/>
                <w:sz w:val="22"/>
              </w:rPr>
              <m:t>-2*</m:t>
            </m:r>
            <m:r>
              <m:rPr>
                <m:sty m:val="p"/>
              </m:rPr>
              <w:rPr>
                <w:rFonts w:ascii="Cambria Math" w:hAnsi="Cambria Math" w:cs="Times New Roman"/>
                <w:sz w:val="22"/>
              </w:rPr>
              <m:t>log⁡</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besseli</m:t>
                </m:r>
                <m:d>
                  <m:dPr>
                    <m:ctrlPr>
                      <w:rPr>
                        <w:rFonts w:ascii="Cambria Math" w:hAnsi="Cambria Math" w:cs="Times New Roman"/>
                        <w:i/>
                        <w:sz w:val="22"/>
                      </w:rPr>
                    </m:ctrlPr>
                  </m:dPr>
                  <m:e>
                    <m:r>
                      <w:rPr>
                        <w:rFonts w:ascii="Cambria Math" w:hAnsi="Cambria Math" w:cs="Times New Roman"/>
                        <w:sz w:val="22"/>
                      </w:rPr>
                      <m:t>κ,1</m:t>
                    </m:r>
                  </m:e>
                </m:d>
              </m:num>
              <m:den>
                <m:r>
                  <w:rPr>
                    <w:rFonts w:ascii="Cambria Math" w:hAnsi="Cambria Math" w:cs="Times New Roman"/>
                    <w:sz w:val="22"/>
                  </w:rPr>
                  <m:t>besseli</m:t>
                </m:r>
                <m:d>
                  <m:dPr>
                    <m:ctrlPr>
                      <w:rPr>
                        <w:rFonts w:ascii="Cambria Math" w:hAnsi="Cambria Math" w:cs="Times New Roman"/>
                        <w:i/>
                        <w:sz w:val="22"/>
                      </w:rPr>
                    </m:ctrlPr>
                  </m:dPr>
                  <m:e>
                    <m:r>
                      <w:rPr>
                        <w:rFonts w:ascii="Cambria Math" w:hAnsi="Cambria Math" w:cs="Times New Roman"/>
                        <w:sz w:val="22"/>
                      </w:rPr>
                      <m:t>κ,0</m:t>
                    </m:r>
                  </m:e>
                </m:d>
              </m:den>
            </m:f>
            <m:r>
              <w:rPr>
                <w:rFonts w:ascii="Cambria Math" w:hAnsi="Cambria Math" w:cs="Times New Roman"/>
                <w:sz w:val="22"/>
              </w:rPr>
              <m:t>)</m:t>
            </m:r>
          </m:e>
        </m:rad>
        <m:r>
          <w:rPr>
            <w:rFonts w:ascii="Cambria Math" w:hAnsi="Cambria Math" w:cs="Times New Roman"/>
            <w:sz w:val="22"/>
          </w:rPr>
          <m:t>.</m:t>
        </m:r>
      </m:oMath>
      <w:r>
        <w:rPr>
          <w:rFonts w:ascii="Times New Roman" w:hAnsi="Times New Roman" w:cs="Times New Roman" w:hint="eastAsia"/>
          <w:sz w:val="22"/>
        </w:rPr>
        <w:t xml:space="preserve"> </w:t>
      </w:r>
      <m:oMath>
        <m:r>
          <w:rPr>
            <w:rFonts w:ascii="Cambria Math" w:hAnsi="Cambria Math" w:cs="Times New Roman"/>
            <w:sz w:val="22"/>
          </w:rPr>
          <m:t>κ</m:t>
        </m:r>
      </m:oMath>
      <w:r>
        <w:rPr>
          <w:rFonts w:ascii="Times New Roman" w:hAnsi="Times New Roman" w:cs="Times New Roman"/>
          <w:sz w:val="22"/>
        </w:rPr>
        <w:t xml:space="preserve"> approximate by 7.3. The activation of color feature of single item follows the shape </w:t>
      </w:r>
      <m:oMath>
        <m:r>
          <w:rPr>
            <w:rFonts w:ascii="Cambria Math" w:hAnsi="Cambria Math" w:cs="Times New Roman"/>
            <w:sz w:val="22"/>
          </w:rPr>
          <m:t>vonMises(0,κ)</m:t>
        </m:r>
      </m:oMath>
      <w:r>
        <w:rPr>
          <w:rFonts w:ascii="Times New Roman" w:hAnsi="Times New Roman" w:cs="Times New Roman" w:hint="eastAsia"/>
          <w:sz w:val="22"/>
        </w:rPr>
        <w:t>.</w:t>
      </w:r>
      <w:r>
        <w:rPr>
          <w:rFonts w:ascii="Times New Roman" w:hAnsi="Times New Roman" w:cs="Times New Roman"/>
          <w:sz w:val="22"/>
        </w:rPr>
        <w:t xml:space="preserve"> I used </w:t>
      </w:r>
      <m:oMath>
        <m:r>
          <w:rPr>
            <w:rFonts w:ascii="Cambria Math" w:hAnsi="Cambria Math" w:cs="Times New Roman"/>
            <w:sz w:val="22"/>
          </w:rPr>
          <m:t>f</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r>
          <m:rPr>
            <m:sty m:val="p"/>
          </m:rPr>
          <w:rPr>
            <w:rFonts w:ascii="Cambria Math" w:hAnsi="Cambria Math" w:cs="Times New Roman"/>
            <w:sz w:val="22"/>
          </w:rPr>
          <m:t>exp⁡</m:t>
        </m:r>
        <m:r>
          <w:rPr>
            <w:rFonts w:ascii="Cambria Math" w:hAnsi="Cambria Math" w:cs="Times New Roman"/>
            <w:sz w:val="22"/>
          </w:rPr>
          <m:t>(-s*x)</m:t>
        </m:r>
      </m:oMath>
      <w:r>
        <w:rPr>
          <w:rFonts w:ascii="Times New Roman" w:hAnsi="Times New Roman" w:cs="Times New Roman" w:hint="eastAsia"/>
          <w:sz w:val="22"/>
        </w:rPr>
        <w:t xml:space="preserve"> </w:t>
      </w:r>
      <w:r>
        <w:rPr>
          <w:rFonts w:ascii="Times New Roman" w:hAnsi="Times New Roman" w:cs="Times New Roman"/>
          <w:sz w:val="22"/>
        </w:rPr>
        <w:t xml:space="preserve">to approximate half of the activation to make two functions diminish at the close point. The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oMath>
      <w:r>
        <w:rPr>
          <w:rFonts w:ascii="Times New Roman" w:hAnsi="Times New Roman" w:cs="Times New Roman"/>
          <w:sz w:val="22"/>
        </w:rPr>
        <w:t xml:space="preserve"> approximate to 4. When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=5</m:t>
        </m:r>
      </m:oMath>
      <w:r>
        <w:rPr>
          <w:rFonts w:ascii="Times New Roman" w:hAnsi="Times New Roman" w:cs="Times New Roman" w:hint="eastAsia"/>
          <w:sz w:val="22"/>
        </w:rPr>
        <w:t>,</w:t>
      </w:r>
      <w:r>
        <w:rPr>
          <w:rFonts w:ascii="Times New Roman" w:hAnsi="Times New Roman" w:cs="Times New Roman"/>
          <w:sz w:val="22"/>
        </w:rPr>
        <w:t xml:space="preserve"> it seems diminished to quick, while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=3</m:t>
        </m:r>
      </m:oMath>
      <w:r>
        <w:rPr>
          <w:rFonts w:ascii="Times New Roman" w:hAnsi="Times New Roman" w:cs="Times New Roman" w:hint="eastAsia"/>
          <w:sz w:val="22"/>
        </w:rPr>
        <w:t xml:space="preserve"> </w:t>
      </w:r>
      <w:r>
        <w:rPr>
          <w:rFonts w:ascii="Times New Roman" w:hAnsi="Times New Roman" w:cs="Times New Roman"/>
          <w:sz w:val="22"/>
        </w:rPr>
        <w:t xml:space="preserve">seems to slow. I set </w:t>
      </w:r>
    </w:p>
    <w:p w14:paraId="5C57A964" w14:textId="77777777" w:rsidR="00BD34A4" w:rsidRDefault="00EB1B94"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3,1</m:t>
              </m:r>
            </m:e>
          </m:d>
          <m:r>
            <w:rPr>
              <w:rFonts w:ascii="Cambria Math" w:hAnsi="Cambria Math" w:cs="Times New Roman"/>
              <w:sz w:val="22"/>
            </w:rPr>
            <m:t>T(0,)</m:t>
          </m:r>
        </m:oMath>
      </m:oMathPara>
    </w:p>
    <w:p w14:paraId="2A0A504C" w14:textId="77777777" w:rsidR="00BD34A4" w:rsidRDefault="00BD34A4" w:rsidP="00BD34A4">
      <w:pPr>
        <w:rPr>
          <w:rFonts w:ascii="Times New Roman" w:hAnsi="Times New Roman" w:cs="Times New Roman"/>
          <w:sz w:val="22"/>
        </w:rPr>
      </w:pPr>
      <w:r>
        <w:rPr>
          <w:rFonts w:ascii="Times New Roman" w:hAnsi="Times New Roman" w:cs="Times New Roman"/>
          <w:sz w:val="22"/>
        </w:rPr>
        <w:tab/>
      </w:r>
      <w:r>
        <w:rPr>
          <w:noProof/>
        </w:rPr>
        <w:drawing>
          <wp:inline distT="0" distB="0" distL="0" distR="0" wp14:anchorId="0938233E" wp14:editId="49ACA929">
            <wp:extent cx="4565650" cy="3098002"/>
            <wp:effectExtent l="0" t="0" r="6350" b="7620"/>
            <wp:docPr id="4"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4566636" cy="3098671"/>
                    </a:xfrm>
                    <a:prstGeom prst="rect">
                      <a:avLst/>
                    </a:prstGeom>
                  </pic:spPr>
                </pic:pic>
              </a:graphicData>
            </a:graphic>
          </wp:inline>
        </w:drawing>
      </w:r>
    </w:p>
    <w:p w14:paraId="68B74DD2" w14:textId="77777777" w:rsidR="00BD34A4" w:rsidRDefault="00BD34A4" w:rsidP="00BD34A4">
      <w:pPr>
        <w:rPr>
          <w:rFonts w:ascii="Times New Roman" w:hAnsi="Times New Roman" w:cs="Times New Roman"/>
          <w:sz w:val="22"/>
        </w:rPr>
      </w:pPr>
      <w:r>
        <w:rPr>
          <w:rFonts w:ascii="Times New Roman" w:hAnsi="Times New Roman" w:cs="Times New Roman"/>
          <w:sz w:val="22"/>
        </w:rPr>
        <w:tab/>
        <w:t>To inform</w:t>
      </w:r>
      <w:r w:rsidRPr="007A219C">
        <w:rPr>
          <w:rFonts w:ascii="Times New Roman" w:hAnsi="Times New Roman" w:cs="Times New Roman"/>
          <w:sz w:val="22"/>
        </w:rPr>
        <w:t xml:space="preserve"> feature-specific </w:t>
      </w:r>
      <w:r>
        <w:rPr>
          <w:rFonts w:ascii="Times New Roman" w:hAnsi="Times New Roman" w:cs="Times New Roman"/>
          <w:sz w:val="22"/>
        </w:rPr>
        <w:t>parameters</w:t>
      </w:r>
      <w:r w:rsidRPr="007A219C">
        <w:rPr>
          <w:rFonts w:ascii="Times New Roman" w:hAnsi="Times New Roman" w:cs="Times New Roman"/>
          <w:sz w:val="22"/>
        </w:rPr>
        <w:t xml:space="preserve"> </w:t>
      </w:r>
      <m:oMath>
        <m:r>
          <w:rPr>
            <w:rFonts w:ascii="Cambria Math" w:hAnsi="Cambria Math" w:cs="Times New Roman"/>
            <w:sz w:val="22"/>
          </w:rPr>
          <m:t>κ</m:t>
        </m:r>
      </m:oMath>
      <w:r w:rsidRPr="007A219C">
        <w:rPr>
          <w:rFonts w:ascii="Times New Roman" w:hAnsi="Times New Roman" w:cs="Times New Roman"/>
          <w:sz w:val="22"/>
        </w:rPr>
        <w:t xml:space="preserve"> and </w:t>
      </w:r>
      <m:oMath>
        <m:sSub>
          <m:sSubPr>
            <m:ctrlPr>
              <w:rPr>
                <w:rFonts w:ascii="Cambria Math" w:hAnsi="Cambria Math" w:cs="Arial"/>
                <w:i/>
                <w:sz w:val="22"/>
              </w:rPr>
            </m:ctrlPr>
          </m:sSubPr>
          <m:e>
            <m:r>
              <w:rPr>
                <w:rFonts w:ascii="Cambria Math" w:hAnsi="Cambria Math" w:cs="Times New Roman"/>
                <w:sz w:val="22"/>
              </w:rPr>
              <m:t>κ</m:t>
            </m:r>
          </m:e>
          <m:sub>
            <m:r>
              <w:rPr>
                <w:rFonts w:ascii="Cambria Math" w:hAnsi="Cambria Math" w:cs="Times New Roman"/>
                <w:sz w:val="22"/>
              </w:rPr>
              <m:t>f</m:t>
            </m:r>
          </m:sub>
        </m:sSub>
      </m:oMath>
      <w:r>
        <w:rPr>
          <w:rFonts w:ascii="Times New Roman" w:hAnsi="Times New Roman" w:cs="Times New Roman" w:hint="eastAsia"/>
          <w:sz w:val="22"/>
        </w:rPr>
        <w:t>,</w:t>
      </w:r>
      <w:r>
        <w:rPr>
          <w:rFonts w:ascii="Times New Roman" w:hAnsi="Times New Roman" w:cs="Times New Roman"/>
          <w:sz w:val="22"/>
        </w:rPr>
        <w:t xml:space="preserve"> I found</w:t>
      </w:r>
      <w:r w:rsidRPr="007A219C">
        <w:rPr>
          <w:rFonts w:ascii="Times New Roman" w:hAnsi="Times New Roman" w:cs="Times New Roman"/>
          <w:sz w:val="22"/>
        </w:rPr>
        <w:t xml:space="preserve"> retrievable</w:t>
      </w:r>
      <w:r>
        <w:rPr>
          <w:rFonts w:ascii="Times New Roman" w:hAnsi="Times New Roman" w:cs="Times New Roman"/>
          <w:sz w:val="22"/>
        </w:rPr>
        <w:t xml:space="preserve"> previous data sets </w:t>
      </w:r>
      <w:r w:rsidRPr="007A219C">
        <w:rPr>
          <w:rFonts w:ascii="Times New Roman" w:hAnsi="Times New Roman" w:cs="Times New Roman"/>
          <w:sz w:val="22"/>
        </w:rPr>
        <w:t>using location-cue reproduce orientation</w:t>
      </w:r>
      <w:r>
        <w:rPr>
          <w:rFonts w:ascii="Times New Roman" w:hAnsi="Times New Roman" w:cs="Times New Roman"/>
          <w:sz w:val="22"/>
        </w:rPr>
        <w:t xml:space="preserve"> from </w:t>
      </w:r>
      <w:r w:rsidRPr="007A219C">
        <w:rPr>
          <w:rFonts w:ascii="Times New Roman" w:hAnsi="Times New Roman" w:cs="Times New Roman"/>
          <w:sz w:val="22"/>
        </w:rPr>
        <w:fldChar w:fldCharType="begin"/>
      </w:r>
      <w:r w:rsidRPr="007A219C">
        <w:rPr>
          <w:rFonts w:ascii="Times New Roman" w:hAnsi="Times New Roman" w:cs="Times New Roman"/>
          <w:sz w:val="22"/>
        </w:rPr>
        <w:instrText xml:space="preserve"> ADDIN ZOTERO_ITEM CSL_CITATION {"citationID":"76UiZpRR","properties":{"formattedCitation":"(van den Berg et al., 2014)","plainCitation":"(van den Berg et al., 2014)","noteIndex":0},"citationItems":[{"id":24645,"uris":["http://zotero.org/users/5418352/items/WW44C8VT"],"uri":["http://zotero.org/users/5418352/items/WW44C8VT"],"itemData":{"id":24645,"type":"article-journal","abstract":"Three questions have been prominent in the study of visual working memory limitations: (a) What is the nature of mnemonic precision (e.g., quantized or continuous)? (b) How many items are remembered? (c) To what extent do spatial binding errors account for working memory failures? Modeling studies have typically focused on comparing possible answers to a single one of these questions, even though the result of such a comparison might depend on the assumed answers to both others. Here, we consider every possible combination of previously proposed answers to the individual questions. Each model is then a point in a 3-factor model space containing a total of 32 models, of which only 6 have been tested previously. We compare all models on data from 10 delayed-estimation experiments from 6 laboratories (for a total of 164 subjects and 131,452 trials). Consistently across experiments, we find that (a) mnemonic precision is not quantized but continuous and not equal but variable across items and trials; (b) the number of remembered items is likely to be variable across trials, with a mean of 6.4 in the best model (median across subjects); (c) spatial binding errors occur but explain only a small fraction of responses (16.5% at set size 8 in the best model). We find strong evidence against all 6 documented models. Our results demonstrate the value of factorial model comparison in working memory.","container-title":"Psychological review","DOI":"10.1037/a0035234","ISSN":"0033-295X","issue":"1","journalAbbreviation":"Psychol Rev","note":"PMID: 24490791\nPMCID: PMC4159389","page":"124-149","source":"PubMed Central","title":"Factorial Comparison of Working Memory Models","volume":"121","author":[{"family":"Berg","given":"Ronald","non-dropping-particle":"van den"},{"family":"Awh","given":"Edward"},{"family":"Ma","given":"Wei Ji"}],"issued":{"date-parts":[["2014",1]]}}}],"schema":"https://github.com/citation-style-language/schema/raw/master/csl-citation.json"} </w:instrText>
      </w:r>
      <w:r w:rsidRPr="007A219C">
        <w:rPr>
          <w:rFonts w:ascii="Times New Roman" w:hAnsi="Times New Roman" w:cs="Times New Roman"/>
          <w:sz w:val="22"/>
        </w:rPr>
        <w:fldChar w:fldCharType="separate"/>
      </w:r>
      <w:r w:rsidRPr="007A219C">
        <w:rPr>
          <w:rFonts w:ascii="Times New Roman" w:hAnsi="Times New Roman" w:cs="Times New Roman"/>
          <w:sz w:val="22"/>
        </w:rPr>
        <w:t>(van den Berg et al., 2014)</w:t>
      </w:r>
      <w:r w:rsidRPr="007A219C">
        <w:rPr>
          <w:rFonts w:ascii="Times New Roman" w:hAnsi="Times New Roman" w:cs="Times New Roman"/>
          <w:sz w:val="22"/>
        </w:rPr>
        <w:fldChar w:fldCharType="end"/>
      </w:r>
      <w:r>
        <w:rPr>
          <w:rFonts w:ascii="Times New Roman" w:hAnsi="Times New Roman" w:cs="Times New Roman"/>
          <w:sz w:val="22"/>
        </w:rPr>
        <w:t>.</w:t>
      </w:r>
      <w:r w:rsidRPr="007A219C">
        <w:rPr>
          <w:rFonts w:ascii="Times New Roman" w:hAnsi="Times New Roman" w:cs="Times New Roman"/>
          <w:sz w:val="22"/>
        </w:rPr>
        <w:t xml:space="preserve"> </w:t>
      </w:r>
      <w:r>
        <w:rPr>
          <w:rFonts w:ascii="Times New Roman" w:hAnsi="Times New Roman" w:cs="Times New Roman"/>
          <w:sz w:val="22"/>
        </w:rPr>
        <w:t>O</w:t>
      </w:r>
      <w:r w:rsidRPr="007A219C">
        <w:rPr>
          <w:rFonts w:ascii="Times New Roman" w:hAnsi="Times New Roman" w:cs="Times New Roman"/>
          <w:sz w:val="22"/>
        </w:rPr>
        <w:t>nly the set size of each trial, the difference between the response and the target of each trial, and the differences between the response and the non-target items of each trial</w:t>
      </w:r>
      <w:r>
        <w:rPr>
          <w:rFonts w:ascii="Times New Roman" w:hAnsi="Times New Roman" w:cs="Times New Roman"/>
          <w:sz w:val="22"/>
        </w:rPr>
        <w:t xml:space="preserve"> were </w:t>
      </w:r>
      <w:r w:rsidRPr="007A219C">
        <w:rPr>
          <w:rFonts w:ascii="Times New Roman" w:hAnsi="Times New Roman" w:cs="Times New Roman"/>
          <w:sz w:val="22"/>
        </w:rPr>
        <w:t>provided</w:t>
      </w:r>
      <w:r>
        <w:rPr>
          <w:rFonts w:ascii="Times New Roman" w:hAnsi="Times New Roman" w:cs="Times New Roman"/>
          <w:sz w:val="22"/>
        </w:rPr>
        <w:t xml:space="preserve"> in these data sets</w:t>
      </w:r>
      <w:r w:rsidRPr="007A219C">
        <w:rPr>
          <w:rFonts w:ascii="Times New Roman" w:hAnsi="Times New Roman" w:cs="Times New Roman"/>
          <w:sz w:val="22"/>
        </w:rPr>
        <w:t xml:space="preserve"> (see README.txt in van den Berg’s codes)</w:t>
      </w:r>
      <w:r>
        <w:rPr>
          <w:rFonts w:ascii="Times New Roman" w:hAnsi="Times New Roman" w:cs="Times New Roman"/>
          <w:sz w:val="22"/>
        </w:rPr>
        <w:t xml:space="preserve">, so they could not be fitted with the IM. </w:t>
      </w:r>
    </w:p>
    <w:p w14:paraId="5B3165CD" w14:textId="77777777" w:rsidR="00BD34A4" w:rsidRDefault="00BD34A4" w:rsidP="00BD34A4">
      <w:pPr>
        <w:rPr>
          <w:rFonts w:ascii="Times New Roman" w:eastAsiaTheme="majorEastAsia" w:hAnsi="Times New Roman" w:cs="Times New Roman"/>
          <w:iCs/>
          <w:sz w:val="22"/>
        </w:rPr>
      </w:pPr>
      <w:r>
        <w:rPr>
          <w:rFonts w:ascii="Times New Roman" w:hAnsi="Times New Roman" w:cs="Times New Roman"/>
          <w:sz w:val="22"/>
        </w:rPr>
        <w:tab/>
      </w:r>
      <w:r>
        <w:rPr>
          <w:rFonts w:ascii="Times New Roman" w:eastAsiaTheme="majorEastAsia" w:hAnsi="Times New Roman" w:cs="Times New Roman"/>
          <w:iCs/>
          <w:sz w:val="22"/>
        </w:rPr>
        <w:t xml:space="preserve">I consider the data when set size is one to avoid the influence from cues of non-target items since two studies used different settings would affect the intrusion when set size&gt;1. Only the data set of van den Berg et al (2012) could be used, since the papers of other three data sets with set size 1 were retracted. </w:t>
      </w:r>
      <w:r>
        <w:rPr>
          <w:rFonts w:ascii="Times New Roman" w:hAnsi="Times New Roman" w:cs="Times New Roman"/>
          <w:sz w:val="22"/>
        </w:rPr>
        <w:t>When set size is 1, t</w:t>
      </w:r>
      <w:r>
        <w:rPr>
          <w:rFonts w:ascii="Times New Roman" w:eastAsiaTheme="majorEastAsia" w:hAnsi="Times New Roman" w:cs="Times New Roman"/>
          <w:iCs/>
          <w:sz w:val="22"/>
        </w:rPr>
        <w:t xml:space="preserve">he probability to respond at </w:t>
      </w:r>
      <m:oMath>
        <m:r>
          <w:rPr>
            <w:rFonts w:ascii="Cambria Math" w:eastAsiaTheme="majorEastAsia" w:hAnsi="Cambria Math" w:cs="Times New Roman"/>
            <w:sz w:val="22"/>
          </w:rPr>
          <m:t>x</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with the target orientation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oMath>
      <w:r>
        <w:rPr>
          <w:rFonts w:ascii="Times New Roman" w:eastAsiaTheme="majorEastAsia" w:hAnsi="Times New Roman" w:cs="Times New Roman"/>
          <w:iCs/>
          <w:sz w:val="22"/>
        </w:rPr>
        <w:t xml:space="preserve"> is proportioned to </w:t>
      </w:r>
      <m:oMath>
        <m:r>
          <w:rPr>
            <w:rFonts w:ascii="Cambria Math" w:eastAsiaTheme="majorEastAsia" w:hAnsi="Cambria Math" w:cs="Times New Roman"/>
            <w:sz w:val="22"/>
          </w:rPr>
          <m:t>A</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e>
        </m:d>
        <m:r>
          <w:rPr>
            <w:rFonts w:ascii="Cambria Math" w:eastAsiaTheme="majorEastAsia" w:hAnsi="Cambria Math" w:cs="Times New Roman"/>
            <w:sz w:val="22"/>
          </w:rPr>
          <m:t>=</m:t>
        </m:r>
        <m:d>
          <m:dPr>
            <m:ctrlPr>
              <w:rPr>
                <w:rFonts w:ascii="Cambria Math" w:eastAsiaTheme="majorEastAsia" w:hAnsi="Cambria Math" w:cs="Times New Roman"/>
                <w:i/>
                <w:sz w:val="22"/>
              </w:rPr>
            </m:ctrlPr>
          </m:dPr>
          <m:e>
            <m:r>
              <w:rPr>
                <w:rFonts w:ascii="Cambria Math" w:eastAsiaTheme="majorEastAsia" w:hAnsi="Cambria Math" w:cs="Times New Roman"/>
                <w:sz w:val="22"/>
              </w:rPr>
              <m:t>1+ra</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,κ</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e>
        </m:d>
        <m:r>
          <w:rPr>
            <w:rFonts w:ascii="Cambria Math" w:eastAsiaTheme="majorEastAsia" w:hAnsi="Cambria Math" w:cs="Times New Roman"/>
            <w:sz w:val="22"/>
          </w:rPr>
          <m:t>+rb</m:t>
        </m:r>
        <m:f>
          <m:fPr>
            <m:ctrlPr>
              <w:rPr>
                <w:rFonts w:ascii="Cambria Math" w:eastAsiaTheme="majorEastAsia" w:hAnsi="Cambria Math" w:cs="Times New Roman"/>
                <w:i/>
                <w:iCs/>
                <w:sz w:val="22"/>
              </w:rPr>
            </m:ctrlPr>
          </m:fPr>
          <m:num>
            <m:r>
              <w:rPr>
                <w:rFonts w:ascii="Cambria Math" w:eastAsiaTheme="majorEastAsia" w:hAnsi="Cambria Math" w:cs="Times New Roman"/>
                <w:sz w:val="22"/>
              </w:rPr>
              <m:t>1</m:t>
            </m:r>
          </m:num>
          <m:den>
            <m:r>
              <w:rPr>
                <w:rFonts w:ascii="Cambria Math" w:eastAsiaTheme="majorEastAsia" w:hAnsi="Cambria Math" w:cs="Times New Roman"/>
                <w:sz w:val="22"/>
              </w:rPr>
              <m:t>2π</m:t>
            </m:r>
          </m:den>
        </m:f>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,κ</m:t>
            </m:r>
          </m:e>
        </m:d>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e>
        </m:d>
        <m:r>
          <w:rPr>
            <w:rFonts w:ascii="Cambria Math" w:eastAsiaTheme="majorEastAsia" w:hAnsi="Cambria Math" w:cs="Times New Roman"/>
            <w:sz w:val="22"/>
          </w:rPr>
          <m:t>.</m:t>
        </m:r>
      </m:oMath>
      <w:r>
        <w:rPr>
          <w:rFonts w:ascii="Times New Roman" w:eastAsiaTheme="majorEastAsia" w:hAnsi="Times New Roman" w:cs="Times New Roman"/>
          <w:iCs/>
          <w:sz w:val="22"/>
        </w:rPr>
        <w:t xml:space="preserve"> </w:t>
      </w:r>
    </w:p>
    <w:p w14:paraId="111B54A0" w14:textId="77777777" w:rsidR="00BD34A4" w:rsidRDefault="00BD34A4" w:rsidP="00BD34A4">
      <w:pPr>
        <w:rPr>
          <w:rFonts w:ascii="Times New Roman" w:eastAsiaTheme="majorEastAsia" w:hAnsi="Times New Roman" w:cs="Times New Roman"/>
          <w:iCs/>
          <w:sz w:val="22"/>
        </w:rPr>
      </w:pPr>
      <w:r>
        <w:rPr>
          <w:rFonts w:ascii="Times New Roman" w:eastAsiaTheme="majorEastAsia" w:hAnsi="Times New Roman" w:cs="Times New Roman"/>
          <w:iCs/>
          <w:sz w:val="22"/>
        </w:rPr>
        <w:lastRenderedPageBreak/>
        <w:tab/>
        <w:t xml:space="preserve">I first approximated it with a von Mises distribution </w:t>
      </w:r>
      <m:oMath>
        <m:r>
          <w:rPr>
            <w:rFonts w:ascii="Cambria Math" w:eastAsiaTheme="majorEastAsia" w:hAnsi="Cambria Math" w:cs="Times New Roman"/>
            <w:sz w:val="22"/>
          </w:rPr>
          <m:t>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x,0,</m:t>
            </m:r>
            <m:acc>
              <m:accPr>
                <m:chr m:val="̃"/>
                <m:ctrlPr>
                  <w:rPr>
                    <w:rFonts w:ascii="Cambria Math" w:eastAsiaTheme="majorEastAsia" w:hAnsi="Cambria Math" w:cs="Times New Roman"/>
                    <w:i/>
                    <w:iCs/>
                    <w:sz w:val="22"/>
                  </w:rPr>
                </m:ctrlPr>
              </m:accPr>
              <m:e>
                <m:r>
                  <w:rPr>
                    <w:rFonts w:ascii="Cambria Math" w:eastAsiaTheme="majorEastAsia" w:hAnsi="Cambria Math" w:cs="Times New Roman"/>
                    <w:sz w:val="22"/>
                  </w:rPr>
                  <m:t>κ</m:t>
                </m:r>
              </m:e>
            </m:acc>
          </m:e>
        </m:d>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with trial-and-error. When </w:t>
      </w:r>
      <m:oMath>
        <m:acc>
          <m:accPr>
            <m:chr m:val="̃"/>
            <m:ctrlPr>
              <w:rPr>
                <w:rFonts w:ascii="Cambria Math" w:eastAsiaTheme="majorEastAsia" w:hAnsi="Cambria Math" w:cs="Times New Roman"/>
                <w:i/>
                <w:iCs/>
                <w:sz w:val="22"/>
              </w:rPr>
            </m:ctrlPr>
          </m:accPr>
          <m:e>
            <m:r>
              <w:rPr>
                <w:rFonts w:ascii="Cambria Math" w:eastAsiaTheme="majorEastAsia" w:hAnsi="Cambria Math" w:cs="Times New Roman"/>
                <w:sz w:val="22"/>
              </w:rPr>
              <m:t>κ</m:t>
            </m:r>
          </m:e>
        </m:acc>
        <m:r>
          <w:rPr>
            <w:rFonts w:ascii="Cambria Math" w:eastAsiaTheme="majorEastAsia" w:hAnsi="Cambria Math" w:cs="Times New Roman"/>
            <w:sz w:val="22"/>
          </w:rPr>
          <m:t>=15</m:t>
        </m:r>
      </m:oMath>
      <w:r>
        <w:rPr>
          <w:rFonts w:ascii="Times New Roman" w:eastAsiaTheme="majorEastAsia" w:hAnsi="Times New Roman" w:cs="Times New Roman"/>
          <w:iCs/>
          <w:sz w:val="22"/>
        </w:rPr>
        <w:t>, the von Mises distribution’s peak is closed to the pooled error distribution (</w:t>
      </w:r>
      <w:r w:rsidRPr="001A1662">
        <w:rPr>
          <w:rFonts w:ascii="Times New Roman" w:eastAsiaTheme="majorEastAsia" w:hAnsi="Times New Roman" w:cs="Times New Roman"/>
          <w:iCs/>
          <w:sz w:val="22"/>
          <w:highlight w:val="yellow"/>
        </w:rPr>
        <w:t>Fig</w:t>
      </w:r>
      <w:r>
        <w:rPr>
          <w:rFonts w:ascii="Times New Roman" w:eastAsiaTheme="majorEastAsia" w:hAnsi="Times New Roman" w:cs="Times New Roman"/>
          <w:iCs/>
          <w:sz w:val="22"/>
        </w:rPr>
        <w:t xml:space="preserve"> *). Since </w:t>
      </w:r>
      <m:oMath>
        <m:r>
          <w:rPr>
            <w:rFonts w:ascii="Cambria Math" w:eastAsiaTheme="majorEastAsia" w:hAnsi="Cambria Math" w:cs="Times New Roman"/>
            <w:sz w:val="22"/>
          </w:rPr>
          <m:t>vonMises(x,</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x</m:t>
            </m:r>
          </m:e>
          <m:sub>
            <m:r>
              <w:rPr>
                <w:rFonts w:ascii="Cambria Math" w:eastAsiaTheme="majorEastAsia" w:hAnsi="Cambria Math" w:cs="Times New Roman"/>
                <w:sz w:val="22"/>
              </w:rPr>
              <m:t>t</m:t>
            </m:r>
          </m:sub>
        </m:sSub>
        <m:r>
          <w:rPr>
            <w:rFonts w:ascii="Cambria Math" w:eastAsiaTheme="majorEastAsia" w:hAnsi="Cambria Math" w:cs="Times New Roman"/>
            <w:sz w:val="22"/>
          </w:rPr>
          <m:t>,</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r>
          <w:rPr>
            <w:rFonts w:ascii="Cambria Math" w:eastAsiaTheme="majorEastAsia" w:hAnsi="Cambria Math" w:cs="Times New Roman"/>
            <w:sz w:val="22"/>
          </w:rPr>
          <m:t>)</m:t>
        </m:r>
      </m:oMath>
      <w:r>
        <w:rPr>
          <w:rFonts w:ascii="Times New Roman" w:eastAsiaTheme="majorEastAsia" w:hAnsi="Times New Roman" w:cs="Times New Roman"/>
          <w:iCs/>
          <w:sz w:val="22"/>
        </w:rPr>
        <w:t xml:space="preserve"> should have higher peak than the real mixture distribution,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k</m:t>
            </m:r>
          </m:e>
          <m:sub>
            <m:r>
              <w:rPr>
                <w:rFonts w:ascii="Cambria Math" w:eastAsiaTheme="majorEastAsia" w:hAnsi="Cambria Math" w:cs="Times New Roman"/>
                <w:sz w:val="22"/>
              </w:rPr>
              <m:t>f</m:t>
            </m:r>
          </m:sub>
        </m:sSub>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is likely to be higher than 15. Similarly, </w:t>
      </w:r>
      <m:oMath>
        <m:r>
          <w:rPr>
            <w:rFonts w:ascii="Cambria Math" w:eastAsiaTheme="majorEastAsia" w:hAnsi="Cambria Math" w:cs="Times New Roman"/>
            <w:sz w:val="22"/>
          </w:rPr>
          <m:t>k</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is likely to be smaller than 15.</w:t>
      </w:r>
    </w:p>
    <w:p w14:paraId="608A27DC" w14:textId="77777777" w:rsidR="00BD34A4" w:rsidRDefault="00BD34A4" w:rsidP="00BD34A4">
      <w:pPr>
        <w:rPr>
          <w:rFonts w:ascii="Times New Roman" w:eastAsiaTheme="majorEastAsia" w:hAnsi="Times New Roman" w:cs="Times New Roman"/>
          <w:iCs/>
          <w:sz w:val="22"/>
        </w:rPr>
      </w:pPr>
      <w:r>
        <w:rPr>
          <w:noProof/>
        </w:rPr>
        <w:drawing>
          <wp:inline distT="0" distB="0" distL="0" distR="0" wp14:anchorId="7FE2671A" wp14:editId="2B9A4F27">
            <wp:extent cx="5274310" cy="3515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2F28036E" w14:textId="77777777" w:rsidR="00BD34A4" w:rsidRDefault="00BD34A4" w:rsidP="00BD34A4">
      <w:pPr>
        <w:rPr>
          <w:rFonts w:ascii="Times New Roman" w:hAnsi="Times New Roman" w:cs="Times New Roman"/>
          <w:sz w:val="22"/>
        </w:rPr>
      </w:pPr>
      <w:r>
        <w:rPr>
          <w:rFonts w:ascii="Times New Roman" w:eastAsiaTheme="majorEastAsia" w:hAnsi="Times New Roman" w:cs="Times New Roman"/>
          <w:iCs/>
          <w:sz w:val="22"/>
        </w:rPr>
        <w:tab/>
        <w:t>Then I decomposed t</w:t>
      </w:r>
      <w:r w:rsidRPr="004B087A">
        <w:rPr>
          <w:rFonts w:ascii="Times New Roman" w:eastAsiaTheme="majorEastAsia" w:hAnsi="Times New Roman" w:cs="Times New Roman"/>
          <w:iCs/>
          <w:sz w:val="22"/>
        </w:rPr>
        <w:t>he</w:t>
      </w:r>
      <w:r>
        <w:rPr>
          <w:rFonts w:ascii="Times New Roman" w:eastAsiaTheme="majorEastAsia" w:hAnsi="Times New Roman" w:cs="Times New Roman"/>
          <w:iCs/>
          <w:sz w:val="22"/>
        </w:rPr>
        <w:t xml:space="preserve"> pooled</w:t>
      </w:r>
      <w:r w:rsidRPr="004B087A">
        <w:rPr>
          <w:rFonts w:ascii="Times New Roman" w:eastAsiaTheme="majorEastAsia" w:hAnsi="Times New Roman" w:cs="Times New Roman"/>
          <w:iCs/>
          <w:sz w:val="22"/>
        </w:rPr>
        <w:t xml:space="preserve"> response errors</w:t>
      </w:r>
      <w:r>
        <w:rPr>
          <w:rFonts w:ascii="Times New Roman" w:eastAsiaTheme="majorEastAsia" w:hAnsi="Times New Roman" w:cs="Times New Roman"/>
          <w:iCs/>
          <w:sz w:val="22"/>
        </w:rPr>
        <w:t xml:space="preserve"> with set size one to a mixture of two von Mises distributions </w:t>
      </w:r>
      <m:oMath>
        <m:r>
          <w:rPr>
            <w:rFonts w:ascii="Cambria Math" w:eastAsiaTheme="majorEastAsia" w:hAnsi="Cambria Math" w:cs="Times New Roman"/>
            <w:sz w:val="22"/>
          </w:rPr>
          <m:t>0.5*vonMises</m:t>
        </m:r>
        <m:d>
          <m:dPr>
            <m:ctrlPr>
              <w:rPr>
                <w:rFonts w:ascii="Cambria Math" w:eastAsiaTheme="majorEastAsia" w:hAnsi="Cambria Math" w:cs="Times New Roman"/>
                <w:i/>
                <w:sz w:val="22"/>
              </w:rPr>
            </m:ctrlPr>
          </m:dPr>
          <m:e>
            <m:r>
              <w:rPr>
                <w:rFonts w:ascii="Cambria Math" w:eastAsiaTheme="majorEastAsia" w:hAnsi="Cambria Math" w:cs="Times New Roman"/>
                <w:sz w:val="22"/>
              </w:rPr>
              <m:t>x,0, κ</m:t>
            </m:r>
          </m:e>
        </m:d>
        <m:r>
          <w:rPr>
            <w:rFonts w:ascii="Cambria Math" w:eastAsiaTheme="majorEastAsia" w:hAnsi="Cambria Math" w:cs="Times New Roman"/>
            <w:sz w:val="22"/>
          </w:rPr>
          <m:t>+0.5*vonMises</m:t>
        </m:r>
        <m:d>
          <m:dPr>
            <m:ctrlPr>
              <w:rPr>
                <w:rFonts w:ascii="Cambria Math" w:eastAsiaTheme="majorEastAsia" w:hAnsi="Cambria Math" w:cs="Times New Roman"/>
                <w:i/>
                <w:iCs/>
                <w:sz w:val="22"/>
              </w:rPr>
            </m:ctrlPr>
          </m:dPr>
          <m:e>
            <m:r>
              <w:rPr>
                <w:rFonts w:ascii="Cambria Math" w:eastAsiaTheme="majorEastAsia" w:hAnsi="Cambria Math" w:cs="Times New Roman"/>
                <w:sz w:val="22"/>
              </w:rPr>
              <m:t>x,0,</m:t>
            </m:r>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ctrlPr>
                  <w:rPr>
                    <w:rFonts w:ascii="Cambria Math" w:eastAsiaTheme="majorEastAsia" w:hAnsi="Cambria Math" w:cs="Times New Roman"/>
                    <w:i/>
                    <w:sz w:val="22"/>
                  </w:rPr>
                </m:ctrlPr>
              </m:e>
              <m:sub>
                <m:r>
                  <w:rPr>
                    <w:rFonts w:ascii="Cambria Math" w:eastAsiaTheme="majorEastAsia" w:hAnsi="Cambria Math" w:cs="Times New Roman"/>
                    <w:sz w:val="22"/>
                  </w:rPr>
                  <m:t>f</m:t>
                </m:r>
              </m:sub>
            </m:sSub>
          </m:e>
        </m:d>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where </w:t>
      </w:r>
      <m:oMath>
        <m:r>
          <w:rPr>
            <w:rFonts w:ascii="Cambria Math" w:eastAsiaTheme="majorEastAsia" w:hAnsi="Cambria Math" w:cs="Times New Roman"/>
            <w:sz w:val="22"/>
          </w:rPr>
          <m:t>κ&lt;15</m:t>
        </m:r>
      </m:oMath>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and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oMath>
      <w:r>
        <w:rPr>
          <w:rFonts w:ascii="Times New Roman" w:eastAsiaTheme="majorEastAsia" w:hAnsi="Times New Roman" w:cs="Times New Roman" w:hint="eastAsia"/>
          <w:iCs/>
          <w:sz w:val="22"/>
        </w:rPr>
        <w:t>.</w:t>
      </w:r>
      <w:r>
        <w:rPr>
          <w:rFonts w:ascii="Times New Roman" w:eastAsiaTheme="majorEastAsia" w:hAnsi="Times New Roman" w:cs="Times New Roman"/>
          <w:iCs/>
          <w:sz w:val="22"/>
        </w:rPr>
        <w:t xml:space="preserve"> The</w:t>
      </w:r>
      <w:r w:rsidRPr="00474480">
        <w:rPr>
          <w:rFonts w:ascii="Times New Roman" w:eastAsiaTheme="majorEastAsia" w:hAnsi="Times New Roman" w:cs="Times New Roman"/>
          <w:iCs/>
          <w:sz w:val="22"/>
        </w:rPr>
        <w:t xml:space="preserve"> </w:t>
      </w:r>
      <w:r>
        <w:rPr>
          <w:rFonts w:ascii="Times New Roman" w:eastAsiaTheme="majorEastAsia" w:hAnsi="Times New Roman" w:cs="Times New Roman"/>
          <w:iCs/>
          <w:sz w:val="22"/>
        </w:rPr>
        <w:t xml:space="preserve">maximum likelihood estimates are </w:t>
      </w:r>
      <m:oMath>
        <m:r>
          <w:rPr>
            <w:rFonts w:ascii="Cambria Math" w:eastAsiaTheme="majorEastAsia" w:hAnsi="Cambria Math" w:cs="Times New Roman"/>
            <w:sz w:val="22"/>
          </w:rPr>
          <m:t>κ=6.6</m:t>
        </m:r>
      </m:oMath>
      <w:r>
        <w:rPr>
          <w:rFonts w:ascii="Times New Roman" w:eastAsiaTheme="majorEastAsia" w:hAnsi="Times New Roman" w:cs="Times New Roman" w:hint="eastAsia"/>
          <w:sz w:val="22"/>
        </w:rPr>
        <w:t xml:space="preserve"> </w:t>
      </w:r>
      <w:r>
        <w:rPr>
          <w:rFonts w:ascii="Times New Roman" w:eastAsiaTheme="majorEastAsia" w:hAnsi="Times New Roman" w:cs="Times New Roman"/>
          <w:sz w:val="22"/>
        </w:rPr>
        <w:t>(sd=0.32)</w:t>
      </w:r>
      <w:r>
        <w:rPr>
          <w:rFonts w:ascii="Times New Roman" w:eastAsiaTheme="majorEastAsia" w:hAnsi="Times New Roman" w:cs="Times New Roman" w:hint="eastAsia"/>
          <w:iCs/>
          <w:sz w:val="22"/>
        </w:rPr>
        <w:t xml:space="preserve"> </w:t>
      </w:r>
      <w:r>
        <w:rPr>
          <w:rFonts w:ascii="Times New Roman" w:eastAsiaTheme="majorEastAsia" w:hAnsi="Times New Roman" w:cs="Times New Roman"/>
          <w:iCs/>
          <w:sz w:val="22"/>
        </w:rPr>
        <w:t xml:space="preserve">and </w:t>
      </w:r>
      <m:oMath>
        <m:sSub>
          <m:sSubPr>
            <m:ctrlPr>
              <w:rPr>
                <w:rFonts w:ascii="Cambria Math" w:eastAsiaTheme="majorEastAsia" w:hAnsi="Cambria Math" w:cs="Times New Roman"/>
                <w:i/>
                <w:iCs/>
                <w:sz w:val="22"/>
              </w:rPr>
            </m:ctrlPr>
          </m:sSubPr>
          <m:e>
            <m:r>
              <w:rPr>
                <w:rFonts w:ascii="Cambria Math" w:eastAsiaTheme="majorEastAsia" w:hAnsi="Cambria Math" w:cs="Times New Roman"/>
                <w:sz w:val="22"/>
              </w:rPr>
              <m:t>κ</m:t>
            </m:r>
          </m:e>
          <m:sub>
            <m:r>
              <w:rPr>
                <w:rFonts w:ascii="Cambria Math" w:eastAsiaTheme="majorEastAsia" w:hAnsi="Cambria Math" w:cs="Times New Roman"/>
                <w:sz w:val="22"/>
              </w:rPr>
              <m:t>f</m:t>
            </m:r>
          </m:sub>
        </m:sSub>
        <m:r>
          <w:rPr>
            <w:rFonts w:ascii="Cambria Math" w:eastAsiaTheme="majorEastAsia" w:hAnsi="Cambria Math" w:cs="Times New Roman"/>
            <w:sz w:val="22"/>
          </w:rPr>
          <m:t>=26.3</m:t>
        </m:r>
      </m:oMath>
      <w:r>
        <w:rPr>
          <w:rFonts w:ascii="Times New Roman" w:eastAsiaTheme="majorEastAsia" w:hAnsi="Times New Roman" w:cs="Times New Roman" w:hint="eastAsia"/>
          <w:sz w:val="22"/>
        </w:rPr>
        <w:t xml:space="preserve"> </w:t>
      </w:r>
      <w:r>
        <w:rPr>
          <w:rFonts w:ascii="Times New Roman" w:eastAsiaTheme="majorEastAsia" w:hAnsi="Times New Roman" w:cs="Times New Roman"/>
          <w:sz w:val="22"/>
        </w:rPr>
        <w:t xml:space="preserve">(sd=2.13) </w:t>
      </w:r>
      <w:r w:rsidRPr="00701A9F">
        <w:rPr>
          <w:rFonts w:ascii="Times New Roman" w:eastAsiaTheme="majorEastAsia" w:hAnsi="Times New Roman" w:cs="Times New Roman"/>
          <w:iCs/>
          <w:sz w:val="22"/>
          <w:highlight w:val="yellow"/>
        </w:rPr>
        <w:t>(Fig *)</w:t>
      </w:r>
      <w:r>
        <w:rPr>
          <w:rFonts w:ascii="Times New Roman" w:eastAsiaTheme="majorEastAsia" w:hAnsi="Times New Roman" w:cs="Times New Roman"/>
          <w:iCs/>
          <w:sz w:val="22"/>
        </w:rPr>
        <w:t>.</w:t>
      </w:r>
    </w:p>
    <w:p w14:paraId="2D186B01" w14:textId="77777777" w:rsidR="00BD34A4" w:rsidRDefault="00BD34A4" w:rsidP="00BD34A4">
      <w:pPr>
        <w:rPr>
          <w:rFonts w:ascii="Times New Roman" w:hAnsi="Times New Roman" w:cs="Times New Roman"/>
          <w:b/>
          <w:bCs/>
          <w:sz w:val="22"/>
        </w:rPr>
      </w:pPr>
      <w:r>
        <w:rPr>
          <w:rFonts w:ascii="Times New Roman" w:hAnsi="Times New Roman" w:cs="Times New Roman"/>
          <w:b/>
          <w:bCs/>
          <w:sz w:val="22"/>
        </w:rPr>
        <w:tab/>
      </w:r>
      <w:r>
        <w:rPr>
          <w:noProof/>
        </w:rPr>
        <w:lastRenderedPageBreak/>
        <w:drawing>
          <wp:inline distT="0" distB="0" distL="0" distR="0" wp14:anchorId="59DB44A3" wp14:editId="4BE50744">
            <wp:extent cx="5274310" cy="35159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515995"/>
                    </a:xfrm>
                    <a:prstGeom prst="rect">
                      <a:avLst/>
                    </a:prstGeom>
                    <a:noFill/>
                    <a:ln>
                      <a:noFill/>
                    </a:ln>
                  </pic:spPr>
                </pic:pic>
              </a:graphicData>
            </a:graphic>
          </wp:inline>
        </w:drawing>
      </w:r>
    </w:p>
    <w:p w14:paraId="1CCDC940" w14:textId="77777777" w:rsidR="00BD34A4" w:rsidRPr="002E5B00" w:rsidRDefault="00BD34A4" w:rsidP="00BD34A4">
      <w:pPr>
        <w:rPr>
          <w:rFonts w:ascii="Times New Roman" w:hAnsi="Times New Roman" w:cs="Times New Roman"/>
          <w:sz w:val="22"/>
        </w:rPr>
      </w:pPr>
      <w:r>
        <w:rPr>
          <w:rFonts w:ascii="Times New Roman" w:hAnsi="Times New Roman" w:cs="Times New Roman"/>
          <w:sz w:val="22"/>
        </w:rPr>
        <w:t xml:space="preserve">I set </w:t>
      </w:r>
      <m:oMath>
        <m:r>
          <w:rPr>
            <w:rFonts w:ascii="Cambria Math" w:hAnsi="Cambria Math" w:cs="Times New Roman"/>
            <w:sz w:val="22"/>
          </w:rPr>
          <m:t>κ~Normal</m:t>
        </m:r>
        <m:d>
          <m:dPr>
            <m:ctrlPr>
              <w:rPr>
                <w:rFonts w:ascii="Cambria Math" w:hAnsi="Cambria Math" w:cs="Times New Roman"/>
                <w:i/>
                <w:sz w:val="22"/>
              </w:rPr>
            </m:ctrlPr>
          </m:dPr>
          <m:e>
            <m:r>
              <w:rPr>
                <w:rFonts w:ascii="Cambria Math" w:hAnsi="Cambria Math" w:cs="Times New Roman"/>
                <w:sz w:val="22"/>
              </w:rPr>
              <m:t xml:space="preserve">6.6, </m:t>
            </m:r>
            <m:r>
              <m:rPr>
                <m:sty m:val="p"/>
              </m:rPr>
              <w:rPr>
                <w:rFonts w:ascii="Cambria Math" w:eastAsiaTheme="majorEastAsia" w:hAnsi="Cambria Math" w:cs="Times New Roman"/>
                <w:sz w:val="22"/>
              </w:rPr>
              <m:t>1</m:t>
            </m:r>
          </m:e>
        </m:d>
        <m:r>
          <w:rPr>
            <w:rFonts w:ascii="Cambria Math" w:hAnsi="Cambria Math" w:cs="Times New Roman"/>
            <w:sz w:val="22"/>
          </w:rPr>
          <m:t>T(0,)</m:t>
        </m:r>
      </m:oMath>
      <w:r>
        <w:rPr>
          <w:rFonts w:ascii="Times New Roman" w:hAnsi="Times New Roman" w:cs="Times New Roman" w:hint="eastAsia"/>
          <w:sz w:val="22"/>
        </w:rPr>
        <w:t xml:space="preserve"> </w:t>
      </w:r>
      <w:r>
        <w:rPr>
          <w:rFonts w:ascii="Times New Roman" w:hAnsi="Times New Roman" w:cs="Times New Roman"/>
          <w:sz w:val="22"/>
        </w:rPr>
        <w:t xml:space="preserve">and </w:t>
      </w:r>
      <w:bookmarkStart w:id="5" w:name="OLE_LINK1"/>
      <m:oMath>
        <m:r>
          <w:rPr>
            <w:rFonts w:ascii="Cambria Math" w:hAnsi="Cambria Math" w:cs="Times New Roman"/>
            <w:sz w:val="22"/>
          </w:rPr>
          <m:t>δ~Normal</m:t>
        </m:r>
        <m:d>
          <m:dPr>
            <m:ctrlPr>
              <w:rPr>
                <w:rFonts w:ascii="Cambria Math" w:hAnsi="Cambria Math" w:cs="Times New Roman"/>
                <w:i/>
                <w:sz w:val="22"/>
              </w:rPr>
            </m:ctrlPr>
          </m:dPr>
          <m:e>
            <m:r>
              <w:rPr>
                <w:rFonts w:ascii="Cambria Math" w:hAnsi="Cambria Math" w:cs="Times New Roman"/>
                <w:sz w:val="22"/>
              </w:rPr>
              <m:t>19.7,</m:t>
            </m:r>
            <m:r>
              <m:rPr>
                <m:sty m:val="p"/>
              </m:rPr>
              <w:rPr>
                <w:rFonts w:ascii="Cambria Math" w:eastAsiaTheme="majorEastAsia" w:hAnsi="Cambria Math" w:cs="Times New Roman"/>
                <w:kern w:val="0"/>
                <w:sz w:val="22"/>
              </w:rPr>
              <m:t>3</m:t>
            </m:r>
          </m:e>
        </m:d>
        <m:r>
          <w:rPr>
            <w:rFonts w:ascii="Cambria Math" w:hAnsi="Cambria Math" w:cs="Times New Roman"/>
            <w:sz w:val="22"/>
          </w:rPr>
          <m:t>T(0,)</m:t>
        </m:r>
      </m:oMath>
      <w:bookmarkEnd w:id="5"/>
      <w:r>
        <w:rPr>
          <w:rFonts w:ascii="Times New Roman" w:hAnsi="Times New Roman" w:cs="Times New Roman" w:hint="eastAsia"/>
          <w:sz w:val="22"/>
        </w:rPr>
        <w:t>.</w:t>
      </w:r>
      <w:r>
        <w:rPr>
          <w:rFonts w:ascii="Times New Roman" w:hAnsi="Times New Roman" w:cs="Times New Roman"/>
          <w:sz w:val="22"/>
        </w:rPr>
        <w:t xml:space="preserve"> Let </w:t>
      </w:r>
      <m:oMath>
        <m:sSub>
          <m:sSubPr>
            <m:ctrlPr>
              <w:rPr>
                <w:rFonts w:ascii="Cambria Math" w:hAnsi="Cambria Math" w:cs="Times New Roman"/>
                <w:i/>
                <w:sz w:val="22"/>
              </w:rPr>
            </m:ctrlPr>
          </m:sSubPr>
          <m:e>
            <m:r>
              <w:rPr>
                <w:rFonts w:ascii="Cambria Math" w:hAnsi="Cambria Math" w:cs="Times New Roman"/>
                <w:sz w:val="22"/>
              </w:rPr>
              <m:t>κ</m:t>
            </m:r>
          </m:e>
          <m:sub>
            <m:r>
              <w:rPr>
                <w:rFonts w:ascii="Cambria Math" w:hAnsi="Cambria Math" w:cs="Times New Roman"/>
                <w:sz w:val="22"/>
              </w:rPr>
              <m:t>f</m:t>
            </m:r>
          </m:sub>
        </m:sSub>
        <m:r>
          <w:rPr>
            <w:rFonts w:ascii="Cambria Math" w:hAnsi="Cambria Math" w:cs="Times New Roman"/>
            <w:sz w:val="22"/>
          </w:rPr>
          <m:t>=κ+δ</m:t>
        </m:r>
      </m:oMath>
      <w:r>
        <w:rPr>
          <w:rFonts w:ascii="Times New Roman" w:hAnsi="Times New Roman" w:cs="Times New Roman" w:hint="eastAsia"/>
          <w:sz w:val="22"/>
        </w:rPr>
        <w:t xml:space="preserve"> </w:t>
      </w:r>
      <w:r>
        <w:rPr>
          <w:rFonts w:ascii="Times New Roman" w:hAnsi="Times New Roman" w:cs="Times New Roman"/>
          <w:sz w:val="22"/>
        </w:rPr>
        <w:t>to satisfy the order constrain.</w:t>
      </w:r>
    </w:p>
    <w:p w14:paraId="1DAE6575" w14:textId="77777777" w:rsidR="00BD34A4" w:rsidRPr="00677604" w:rsidRDefault="00BD34A4" w:rsidP="00BD34A4">
      <w:pPr>
        <w:autoSpaceDE w:val="0"/>
        <w:autoSpaceDN w:val="0"/>
        <w:adjustRightInd w:val="0"/>
        <w:jc w:val="left"/>
        <w:rPr>
          <w:rFonts w:ascii="Times-Roman" w:hAnsi="Times-Roman" w:cs="Times-Roman"/>
          <w:kern w:val="0"/>
          <w:sz w:val="22"/>
          <w:highlight w:val="yellow"/>
        </w:rPr>
      </w:pPr>
      <w:r>
        <w:rPr>
          <w:rFonts w:ascii="Times New Roman" w:hAnsi="Times New Roman" w:cs="Times New Roman"/>
          <w:sz w:val="22"/>
        </w:rPr>
        <w:tab/>
        <w:t xml:space="preserve">There is no information for </w:t>
      </w:r>
      <m:oMath>
        <m:r>
          <w:rPr>
            <w:rFonts w:ascii="Cambria Math" w:hAnsi="Cambria Math" w:cs="Times New Roman"/>
            <w:sz w:val="22"/>
          </w:rPr>
          <m:t>w</m:t>
        </m:r>
      </m:oMath>
      <w:r>
        <w:rPr>
          <w:rFonts w:ascii="Times New Roman" w:hAnsi="Times New Roman" w:cs="Times New Roman" w:hint="eastAsia"/>
          <w:sz w:val="22"/>
        </w:rPr>
        <w:t>.</w:t>
      </w:r>
      <w:r>
        <w:rPr>
          <w:rFonts w:ascii="Times New Roman" w:hAnsi="Times New Roman" w:cs="Times New Roman"/>
          <w:sz w:val="22"/>
        </w:rPr>
        <w:t xml:space="preserve"> </w:t>
      </w:r>
      <w:r w:rsidRPr="007A219C">
        <w:rPr>
          <w:rFonts w:ascii="Times New Roman" w:hAnsi="Times New Roman" w:cs="Times New Roman"/>
          <w:sz w:val="22"/>
        </w:rPr>
        <w:t>I made bold assumptions based on the literature.</w:t>
      </w:r>
      <w:r>
        <w:rPr>
          <w:rFonts w:ascii="Times New Roman" w:hAnsi="Times New Roman" w:cs="Times New Roman"/>
          <w:sz w:val="22"/>
        </w:rPr>
        <w:t xml:space="preserve"> </w:t>
      </w:r>
      <w:r>
        <w:rPr>
          <w:rFonts w:ascii="Times-Roman" w:hAnsi="Times-Roman" w:cs="Times-Roman"/>
          <w:kern w:val="0"/>
          <w:sz w:val="22"/>
          <w:highlight w:val="yellow"/>
        </w:rPr>
        <w:t>C</w:t>
      </w:r>
      <w:r w:rsidRPr="00073202">
        <w:rPr>
          <w:rFonts w:ascii="Times-Roman" w:hAnsi="Times-Roman" w:cs="Times-Roman"/>
          <w:kern w:val="0"/>
          <w:sz w:val="22"/>
          <w:highlight w:val="yellow"/>
        </w:rPr>
        <w:t>olor and location were approximately equally good retrieval cues for orientations (Pertzov &amp; Husain, 2014)</w:t>
      </w:r>
      <w:r>
        <w:rPr>
          <w:rFonts w:ascii="Times-Roman" w:hAnsi="Times-Roman" w:cs="Times-Roman"/>
          <w:kern w:val="0"/>
          <w:sz w:val="22"/>
          <w:highlight w:val="yellow"/>
        </w:rPr>
        <w:t>.</w:t>
      </w:r>
      <w:r>
        <w:rPr>
          <w:rFonts w:ascii="Times-Roman" w:hAnsi="Times-Roman" w:cs="Times-Roman" w:hint="eastAsia"/>
          <w:kern w:val="0"/>
          <w:sz w:val="22"/>
        </w:rPr>
        <w:t xml:space="preserve"> </w:t>
      </w:r>
      <w:r>
        <w:rPr>
          <w:rFonts w:ascii="Times New Roman" w:hAnsi="Times New Roman" w:cs="Times New Roman" w:hint="eastAsia"/>
          <w:sz w:val="22"/>
        </w:rPr>
        <w:t>B</w:t>
      </w:r>
      <w:r>
        <w:rPr>
          <w:rFonts w:ascii="Times New Roman" w:hAnsi="Times New Roman" w:cs="Times New Roman"/>
          <w:sz w:val="22"/>
        </w:rPr>
        <w:t xml:space="preserve">ut this may because the color active location then retrieve orientation. The location has privilege role according to experiment 1 in PH, 2014. When both location and color are cues, I assume that more weight will be assigned to location-cue. </w:t>
      </w:r>
      <w:bookmarkStart w:id="6" w:name="OLE_LINK2"/>
      <w:r>
        <w:rPr>
          <w:rFonts w:ascii="Times New Roman" w:hAnsi="Times New Roman" w:cs="Times New Roman"/>
          <w:sz w:val="22"/>
        </w:rPr>
        <w:t xml:space="preserve">Here I set </w:t>
      </w:r>
      <m:oMath>
        <m:r>
          <w:rPr>
            <w:rFonts w:ascii="Cambria Math" w:hAnsi="Cambria Math" w:cs="Times New Roman"/>
            <w:sz w:val="22"/>
          </w:rPr>
          <m:t>w~</m:t>
        </m:r>
        <w:bookmarkEnd w:id="6"/>
        <m:r>
          <w:rPr>
            <w:rFonts w:ascii="Cambria Math" w:hAnsi="Cambria Math" w:cs="Times New Roman"/>
            <w:sz w:val="22"/>
          </w:rPr>
          <m:t>Beta(3,2)</m:t>
        </m:r>
      </m:oMath>
      <w:r>
        <w:rPr>
          <w:rFonts w:ascii="Times New Roman" w:hAnsi="Times New Roman" w:cs="Times New Roman" w:hint="eastAsia"/>
          <w:sz w:val="22"/>
        </w:rPr>
        <w:t>.</w:t>
      </w:r>
    </w:p>
    <w:p w14:paraId="4676FEBD" w14:textId="77777777" w:rsidR="00BD34A4" w:rsidRDefault="00BD34A4" w:rsidP="00BD34A4">
      <w:pPr>
        <w:rPr>
          <w:rFonts w:ascii="Times New Roman" w:hAnsi="Times New Roman" w:cs="Times New Roman"/>
          <w:sz w:val="22"/>
        </w:rPr>
      </w:pPr>
    </w:p>
    <w:p w14:paraId="5E176C34" w14:textId="77777777" w:rsidR="00BD34A4" w:rsidRDefault="00BD34A4" w:rsidP="00BD34A4">
      <w:pPr>
        <w:rPr>
          <w:rFonts w:ascii="Times New Roman" w:hAnsi="Times New Roman" w:cs="Times New Roman"/>
          <w:sz w:val="22"/>
        </w:rPr>
      </w:pPr>
      <w:r>
        <w:rPr>
          <w:rFonts w:ascii="Times New Roman" w:hAnsi="Times New Roman" w:cs="Times New Roman"/>
          <w:sz w:val="22"/>
          <w:highlight w:val="yellow"/>
        </w:rPr>
        <w:t>One thing needs to be care is that the distance is in radius and will be affected by viewing distance and eccentricity. The absolute distance is different across studies.</w:t>
      </w:r>
    </w:p>
    <w:p w14:paraId="439EF509" w14:textId="77777777" w:rsidR="00BD34A4" w:rsidRPr="007A219C" w:rsidRDefault="00BD34A4" w:rsidP="00BD34A4">
      <w:pPr>
        <w:rPr>
          <w:rFonts w:ascii="Times New Roman" w:hAnsi="Times New Roman" w:cs="Times New Roman"/>
          <w:sz w:val="22"/>
        </w:rPr>
      </w:pPr>
    </w:p>
    <w:p w14:paraId="442B348F" w14:textId="77777777" w:rsidR="00BD34A4" w:rsidRDefault="00BD34A4" w:rsidP="00BD34A4">
      <w:pPr>
        <w:rPr>
          <w:rFonts w:ascii="Times New Roman" w:hAnsi="Times New Roman" w:cs="Times New Roman"/>
          <w:sz w:val="22"/>
        </w:rPr>
      </w:pPr>
      <w:r w:rsidRPr="00073202">
        <w:rPr>
          <w:rFonts w:ascii="Times New Roman" w:hAnsi="Times New Roman" w:cs="Times New Roman"/>
          <w:sz w:val="22"/>
          <w:highlight w:val="yellow"/>
        </w:rPr>
        <w:t>Complexity increase: for experiment1-3, only color and location; for experiment 4, color, loc, and orientation</w:t>
      </w:r>
    </w:p>
    <w:p w14:paraId="488C2711" w14:textId="77777777" w:rsidR="00BD34A4" w:rsidRDefault="00BD34A4" w:rsidP="00BD34A4">
      <w:pPr>
        <w:rPr>
          <w:rFonts w:ascii="Times New Roman" w:hAnsi="Times New Roman" w:cs="Times New Roman"/>
          <w:sz w:val="22"/>
        </w:rPr>
      </w:pPr>
    </w:p>
    <w:tbl>
      <w:tblPr>
        <w:tblStyle w:val="a3"/>
        <w:tblW w:w="8556" w:type="dxa"/>
        <w:tblLayout w:type="fixed"/>
        <w:tblLook w:val="04A0" w:firstRow="1" w:lastRow="0" w:firstColumn="1" w:lastColumn="0" w:noHBand="0" w:noVBand="1"/>
      </w:tblPr>
      <w:tblGrid>
        <w:gridCol w:w="1069"/>
        <w:gridCol w:w="971"/>
        <w:gridCol w:w="1168"/>
        <w:gridCol w:w="1070"/>
        <w:gridCol w:w="1069"/>
        <w:gridCol w:w="1069"/>
        <w:gridCol w:w="1070"/>
        <w:gridCol w:w="1070"/>
      </w:tblGrid>
      <w:tr w:rsidR="00BD34A4" w14:paraId="0E5BFC1E" w14:textId="77777777" w:rsidTr="00F877A7">
        <w:trPr>
          <w:trHeight w:val="763"/>
        </w:trPr>
        <w:tc>
          <w:tcPr>
            <w:tcW w:w="1069" w:type="dxa"/>
          </w:tcPr>
          <w:p w14:paraId="43C39E34"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hint="eastAsia"/>
                <w:sz w:val="22"/>
              </w:rPr>
              <w:t>A</w:t>
            </w:r>
            <w:r w:rsidRPr="00356A79">
              <w:rPr>
                <w:rFonts w:ascii="Times New Roman" w:hAnsi="Times New Roman" w:cs="Times New Roman"/>
                <w:sz w:val="22"/>
              </w:rPr>
              <w:t>rticle</w:t>
            </w:r>
          </w:p>
        </w:tc>
        <w:tc>
          <w:tcPr>
            <w:tcW w:w="971" w:type="dxa"/>
          </w:tcPr>
          <w:p w14:paraId="4299015D"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sz w:val="22"/>
              </w:rPr>
              <w:t>Set size</w:t>
            </w:r>
            <w:r>
              <w:rPr>
                <w:rFonts w:ascii="Times New Roman" w:hAnsi="Times New Roman" w:cs="Times New Roman"/>
                <w:sz w:val="22"/>
              </w:rPr>
              <w:t>s</w:t>
            </w:r>
          </w:p>
        </w:tc>
        <w:tc>
          <w:tcPr>
            <w:tcW w:w="1168" w:type="dxa"/>
          </w:tcPr>
          <w:p w14:paraId="02D629C6" w14:textId="77777777" w:rsidR="00BD34A4" w:rsidRDefault="00BD34A4" w:rsidP="00F877A7">
            <w:pPr>
              <w:rPr>
                <w:rFonts w:ascii="Times New Roman" w:hAnsi="Times New Roman" w:cs="Times New Roman"/>
                <w:sz w:val="22"/>
              </w:rPr>
            </w:pPr>
            <w:r w:rsidRPr="00356A79">
              <w:rPr>
                <w:rFonts w:ascii="Times New Roman" w:hAnsi="Times New Roman" w:cs="Times New Roman" w:hint="eastAsia"/>
                <w:sz w:val="22"/>
              </w:rPr>
              <w:t>E</w:t>
            </w:r>
            <w:r w:rsidRPr="00356A79">
              <w:rPr>
                <w:rFonts w:ascii="Times New Roman" w:hAnsi="Times New Roman" w:cs="Times New Roman"/>
                <w:sz w:val="22"/>
              </w:rPr>
              <w:t>ccentricity</w:t>
            </w:r>
          </w:p>
          <w:p w14:paraId="6D0D545D"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degrees)</w:t>
            </w:r>
          </w:p>
        </w:tc>
        <w:tc>
          <w:tcPr>
            <w:tcW w:w="1070" w:type="dxa"/>
          </w:tcPr>
          <w:p w14:paraId="336A5FE9" w14:textId="77777777" w:rsidR="00BD34A4" w:rsidRDefault="00BD34A4" w:rsidP="00F877A7">
            <w:pPr>
              <w:rPr>
                <w:rFonts w:ascii="Times New Roman" w:hAnsi="Times New Roman" w:cs="Times New Roman"/>
                <w:sz w:val="22"/>
              </w:rPr>
            </w:pPr>
            <w:r>
              <w:rPr>
                <w:rFonts w:ascii="Times New Roman" w:hAnsi="Times New Roman" w:cs="Times New Roman"/>
                <w:sz w:val="22"/>
              </w:rPr>
              <w:t>Display duration</w:t>
            </w:r>
          </w:p>
          <w:p w14:paraId="12EE3C3F"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ms)</w:t>
            </w:r>
          </w:p>
        </w:tc>
        <w:tc>
          <w:tcPr>
            <w:tcW w:w="1069" w:type="dxa"/>
          </w:tcPr>
          <w:p w14:paraId="588A051E" w14:textId="77777777" w:rsidR="00BD34A4" w:rsidRDefault="00BD34A4" w:rsidP="00F877A7">
            <w:pPr>
              <w:rPr>
                <w:rFonts w:ascii="Times New Roman" w:hAnsi="Times New Roman" w:cs="Times New Roman"/>
                <w:sz w:val="22"/>
              </w:rPr>
            </w:pPr>
            <w:r w:rsidRPr="00356A79">
              <w:rPr>
                <w:rFonts w:ascii="Times New Roman" w:hAnsi="Times New Roman" w:cs="Times New Roman" w:hint="eastAsia"/>
                <w:sz w:val="22"/>
              </w:rPr>
              <w:t>D</w:t>
            </w:r>
            <w:r w:rsidRPr="00356A79">
              <w:rPr>
                <w:rFonts w:ascii="Times New Roman" w:hAnsi="Times New Roman" w:cs="Times New Roman"/>
                <w:sz w:val="22"/>
              </w:rPr>
              <w:t>elay</w:t>
            </w:r>
          </w:p>
          <w:p w14:paraId="41F32DA2"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ms)</w:t>
            </w:r>
          </w:p>
        </w:tc>
        <w:tc>
          <w:tcPr>
            <w:tcW w:w="1069" w:type="dxa"/>
          </w:tcPr>
          <w:p w14:paraId="292A829C"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hint="eastAsia"/>
                <w:sz w:val="22"/>
              </w:rPr>
              <w:t>P</w:t>
            </w:r>
            <w:r w:rsidRPr="00356A79">
              <w:rPr>
                <w:rFonts w:ascii="Times New Roman" w:hAnsi="Times New Roman" w:cs="Times New Roman"/>
                <w:sz w:val="22"/>
              </w:rPr>
              <w:t>ossible location</w:t>
            </w:r>
          </w:p>
        </w:tc>
        <w:tc>
          <w:tcPr>
            <w:tcW w:w="1070" w:type="dxa"/>
          </w:tcPr>
          <w:p w14:paraId="5EE15D95"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P</w:t>
            </w:r>
            <w:r>
              <w:rPr>
                <w:rFonts w:ascii="Times New Roman" w:hAnsi="Times New Roman" w:cs="Times New Roman"/>
                <w:sz w:val="22"/>
              </w:rPr>
              <w:t>ossible response</w:t>
            </w:r>
          </w:p>
        </w:tc>
        <w:tc>
          <w:tcPr>
            <w:tcW w:w="1070" w:type="dxa"/>
          </w:tcPr>
          <w:p w14:paraId="06CFFED7" w14:textId="77777777" w:rsidR="00BD34A4" w:rsidRDefault="00BD34A4" w:rsidP="00F877A7">
            <w:pPr>
              <w:rPr>
                <w:rFonts w:ascii="Times New Roman" w:hAnsi="Times New Roman" w:cs="Times New Roman"/>
                <w:sz w:val="22"/>
              </w:rPr>
            </w:pPr>
            <w:r>
              <w:rPr>
                <w:rFonts w:ascii="Times New Roman" w:hAnsi="Times New Roman" w:cs="Times New Roman"/>
                <w:sz w:val="22"/>
              </w:rPr>
              <w:t>Viewing distance</w:t>
            </w:r>
          </w:p>
          <w:p w14:paraId="74702C2F"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w:t>
            </w:r>
            <w:r>
              <w:rPr>
                <w:rFonts w:ascii="Times New Roman" w:hAnsi="Times New Roman" w:cs="Times New Roman"/>
                <w:sz w:val="22"/>
              </w:rPr>
              <w:t>cm)</w:t>
            </w:r>
          </w:p>
        </w:tc>
      </w:tr>
      <w:tr w:rsidR="00BD34A4" w14:paraId="31A2536A" w14:textId="77777777" w:rsidTr="00F877A7">
        <w:trPr>
          <w:trHeight w:val="763"/>
        </w:trPr>
        <w:tc>
          <w:tcPr>
            <w:tcW w:w="1069" w:type="dxa"/>
          </w:tcPr>
          <w:p w14:paraId="79E3B3E2"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kern w:val="0"/>
                <w:sz w:val="22"/>
              </w:rPr>
              <w:t>Van</w:t>
            </w:r>
            <w:r>
              <w:rPr>
                <w:rFonts w:ascii="Times New Roman" w:hAnsi="Times New Roman" w:cs="Times New Roman"/>
                <w:kern w:val="0"/>
                <w:sz w:val="22"/>
              </w:rPr>
              <w:t xml:space="preserve"> </w:t>
            </w:r>
            <w:r w:rsidRPr="00356A79">
              <w:rPr>
                <w:rFonts w:ascii="Times New Roman" w:hAnsi="Times New Roman" w:cs="Times New Roman"/>
                <w:kern w:val="0"/>
                <w:sz w:val="22"/>
              </w:rPr>
              <w:t>den</w:t>
            </w:r>
            <w:r>
              <w:rPr>
                <w:rFonts w:ascii="Times New Roman" w:hAnsi="Times New Roman" w:cs="Times New Roman"/>
                <w:kern w:val="0"/>
                <w:sz w:val="22"/>
              </w:rPr>
              <w:t xml:space="preserve"> </w:t>
            </w:r>
            <w:r w:rsidRPr="00356A79">
              <w:rPr>
                <w:rFonts w:ascii="Times New Roman" w:hAnsi="Times New Roman" w:cs="Times New Roman"/>
                <w:kern w:val="0"/>
                <w:sz w:val="22"/>
              </w:rPr>
              <w:t>Berg et al., 2012</w:t>
            </w:r>
          </w:p>
        </w:tc>
        <w:tc>
          <w:tcPr>
            <w:tcW w:w="971" w:type="dxa"/>
          </w:tcPr>
          <w:p w14:paraId="2F78CCA7"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1-8</w:t>
            </w:r>
          </w:p>
        </w:tc>
        <w:tc>
          <w:tcPr>
            <w:tcW w:w="1168" w:type="dxa"/>
          </w:tcPr>
          <w:p w14:paraId="484FFDB5"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8.2</w:t>
            </w:r>
          </w:p>
        </w:tc>
        <w:tc>
          <w:tcPr>
            <w:tcW w:w="1070" w:type="dxa"/>
          </w:tcPr>
          <w:p w14:paraId="3FC4D6D4"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10</w:t>
            </w:r>
          </w:p>
        </w:tc>
        <w:tc>
          <w:tcPr>
            <w:tcW w:w="1069" w:type="dxa"/>
          </w:tcPr>
          <w:p w14:paraId="7D726731"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28EDBD63"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8</w:t>
            </w:r>
          </w:p>
        </w:tc>
        <w:tc>
          <w:tcPr>
            <w:tcW w:w="1070" w:type="dxa"/>
          </w:tcPr>
          <w:p w14:paraId="438738BC"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80</w:t>
            </w:r>
          </w:p>
        </w:tc>
        <w:tc>
          <w:tcPr>
            <w:tcW w:w="1070" w:type="dxa"/>
          </w:tcPr>
          <w:p w14:paraId="35985FDC"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0</w:t>
            </w:r>
          </w:p>
        </w:tc>
      </w:tr>
      <w:tr w:rsidR="00BD34A4" w14:paraId="79AEA525" w14:textId="77777777" w:rsidTr="00F877A7">
        <w:trPr>
          <w:trHeight w:val="763"/>
        </w:trPr>
        <w:tc>
          <w:tcPr>
            <w:tcW w:w="1069" w:type="dxa"/>
          </w:tcPr>
          <w:p w14:paraId="3B66D0D7" w14:textId="77777777" w:rsidR="00BD34A4" w:rsidRPr="00356A79" w:rsidRDefault="00BD34A4" w:rsidP="00F877A7">
            <w:pPr>
              <w:rPr>
                <w:rFonts w:ascii="Times New Roman" w:hAnsi="Times New Roman" w:cs="Times New Roman"/>
                <w:sz w:val="22"/>
              </w:rPr>
            </w:pPr>
            <w:r w:rsidRPr="00356A79">
              <w:rPr>
                <w:rFonts w:ascii="Times New Roman" w:hAnsi="Times New Roman" w:cs="Times New Roman"/>
                <w:sz w:val="22"/>
              </w:rPr>
              <w:t>Oberauer &amp;</w:t>
            </w:r>
            <w:r>
              <w:rPr>
                <w:rFonts w:ascii="Times New Roman" w:hAnsi="Times New Roman" w:cs="Times New Roman"/>
                <w:sz w:val="22"/>
              </w:rPr>
              <w:t xml:space="preserve"> </w:t>
            </w:r>
            <w:r w:rsidRPr="00356A79">
              <w:rPr>
                <w:rFonts w:ascii="Times New Roman" w:hAnsi="Times New Roman" w:cs="Times New Roman"/>
                <w:sz w:val="22"/>
              </w:rPr>
              <w:t>Lin, 2017</w:t>
            </w:r>
          </w:p>
        </w:tc>
        <w:tc>
          <w:tcPr>
            <w:tcW w:w="971" w:type="dxa"/>
          </w:tcPr>
          <w:p w14:paraId="72669EF2" w14:textId="77777777" w:rsidR="00BD34A4" w:rsidRPr="00356A79" w:rsidRDefault="00BD34A4" w:rsidP="00F877A7">
            <w:pPr>
              <w:rPr>
                <w:rFonts w:ascii="Times New Roman" w:hAnsi="Times New Roman" w:cs="Times New Roman"/>
                <w:sz w:val="22"/>
              </w:rPr>
            </w:pPr>
            <w:r>
              <w:rPr>
                <w:rFonts w:ascii="Times New Roman" w:hAnsi="Times New Roman" w:cs="Times New Roman"/>
                <w:sz w:val="22"/>
              </w:rPr>
              <w:t>6</w:t>
            </w:r>
          </w:p>
        </w:tc>
        <w:tc>
          <w:tcPr>
            <w:tcW w:w="1168" w:type="dxa"/>
          </w:tcPr>
          <w:p w14:paraId="65EC97C2"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.1/2</w:t>
            </w:r>
          </w:p>
        </w:tc>
        <w:tc>
          <w:tcPr>
            <w:tcW w:w="1070" w:type="dxa"/>
          </w:tcPr>
          <w:p w14:paraId="4086D268"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0F42ACF6"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000</w:t>
            </w:r>
          </w:p>
        </w:tc>
        <w:tc>
          <w:tcPr>
            <w:tcW w:w="1069" w:type="dxa"/>
          </w:tcPr>
          <w:p w14:paraId="0BF2104B" w14:textId="77777777" w:rsidR="00BD34A4" w:rsidRPr="00356A79" w:rsidRDefault="00BD34A4" w:rsidP="00F877A7">
            <w:pPr>
              <w:rPr>
                <w:rFonts w:ascii="Times New Roman" w:hAnsi="Times New Roman" w:cs="Times New Roman"/>
                <w:sz w:val="22"/>
              </w:rPr>
            </w:pPr>
            <w:r>
              <w:rPr>
                <w:rFonts w:ascii="Times New Roman" w:hAnsi="Times New Roman" w:cs="Times New Roman" w:hint="eastAsia"/>
                <w:sz w:val="22"/>
              </w:rPr>
              <w:t>1</w:t>
            </w:r>
            <w:r>
              <w:rPr>
                <w:rFonts w:ascii="Times New Roman" w:hAnsi="Times New Roman" w:cs="Times New Roman"/>
                <w:sz w:val="22"/>
              </w:rPr>
              <w:t>3</w:t>
            </w:r>
          </w:p>
        </w:tc>
        <w:tc>
          <w:tcPr>
            <w:tcW w:w="1070" w:type="dxa"/>
          </w:tcPr>
          <w:p w14:paraId="6067C631"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3</w:t>
            </w:r>
            <w:r>
              <w:rPr>
                <w:rFonts w:ascii="Times New Roman" w:hAnsi="Times New Roman" w:cs="Times New Roman"/>
                <w:sz w:val="22"/>
              </w:rPr>
              <w:t>60</w:t>
            </w:r>
          </w:p>
        </w:tc>
        <w:tc>
          <w:tcPr>
            <w:tcW w:w="1070" w:type="dxa"/>
          </w:tcPr>
          <w:p w14:paraId="082B2171" w14:textId="77777777" w:rsidR="00BD34A4" w:rsidRDefault="00BD34A4" w:rsidP="00F877A7">
            <w:pPr>
              <w:rPr>
                <w:rFonts w:ascii="Times New Roman" w:hAnsi="Times New Roman" w:cs="Times New Roman"/>
                <w:sz w:val="22"/>
              </w:rPr>
            </w:pPr>
            <w:r>
              <w:rPr>
                <w:rFonts w:ascii="Times New Roman" w:hAnsi="Times New Roman" w:cs="Times New Roman" w:hint="eastAsia"/>
                <w:sz w:val="22"/>
              </w:rPr>
              <w:t>5</w:t>
            </w:r>
            <w:r>
              <w:rPr>
                <w:rFonts w:ascii="Times New Roman" w:hAnsi="Times New Roman" w:cs="Times New Roman"/>
                <w:sz w:val="22"/>
              </w:rPr>
              <w:t>0</w:t>
            </w:r>
          </w:p>
        </w:tc>
      </w:tr>
    </w:tbl>
    <w:p w14:paraId="3C026604" w14:textId="77777777" w:rsidR="00BD34A4" w:rsidRPr="001D1210" w:rsidRDefault="00BD34A4" w:rsidP="00BD34A4">
      <w:pPr>
        <w:rPr>
          <w:rFonts w:ascii="Times New Roman" w:hAnsi="Times New Roman" w:cs="Times New Roman"/>
          <w:kern w:val="0"/>
          <w:sz w:val="22"/>
        </w:rPr>
      </w:pPr>
    </w:p>
    <w:p w14:paraId="43107EBF" w14:textId="77777777" w:rsidR="00BD34A4" w:rsidRDefault="00BD34A4" w:rsidP="00BD34A4">
      <w:pPr>
        <w:rPr>
          <w:rFonts w:ascii="Times New Roman" w:hAnsi="Times New Roman" w:cs="Times New Roman"/>
          <w:b/>
          <w:bCs/>
          <w:sz w:val="22"/>
        </w:rPr>
      </w:pPr>
      <w:r w:rsidRPr="00F56F36">
        <w:rPr>
          <w:rFonts w:ascii="Times New Roman" w:hAnsi="Times New Roman" w:cs="Times New Roman"/>
          <w:b/>
          <w:bCs/>
          <w:sz w:val="22"/>
        </w:rPr>
        <w:t>Prior predict</w:t>
      </w:r>
      <w:r>
        <w:rPr>
          <w:rFonts w:ascii="Times New Roman" w:hAnsi="Times New Roman" w:cs="Times New Roman" w:hint="eastAsia"/>
          <w:b/>
          <w:bCs/>
          <w:sz w:val="22"/>
        </w:rPr>
        <w:t>i</w:t>
      </w:r>
      <w:r w:rsidRPr="00F56F36">
        <w:rPr>
          <w:rFonts w:ascii="Times New Roman" w:hAnsi="Times New Roman" w:cs="Times New Roman"/>
          <w:b/>
          <w:bCs/>
          <w:sz w:val="22"/>
        </w:rPr>
        <w:t>on</w:t>
      </w:r>
      <w:r>
        <w:rPr>
          <w:rFonts w:ascii="Times New Roman" w:hAnsi="Times New Roman" w:cs="Times New Roman"/>
          <w:b/>
          <w:bCs/>
          <w:sz w:val="22"/>
        </w:rPr>
        <w:t>s of the IM</w:t>
      </w:r>
    </w:p>
    <w:p w14:paraId="6ADB3050" w14:textId="77777777" w:rsidR="00BD34A4" w:rsidRDefault="00BD34A4" w:rsidP="00BD34A4">
      <w:pPr>
        <w:rPr>
          <w:rFonts w:ascii="Times New Roman" w:hAnsi="Times New Roman" w:cs="Times New Roman"/>
          <w:sz w:val="22"/>
        </w:rPr>
      </w:pPr>
      <w:r>
        <w:rPr>
          <w:rFonts w:ascii="Times New Roman" w:hAnsi="Times New Roman" w:cs="Times New Roman"/>
          <w:sz w:val="22"/>
        </w:rPr>
        <w:t>The informative prior predictions are as followed.</w:t>
      </w:r>
    </w:p>
    <w:p w14:paraId="75D95F7A" w14:textId="77777777" w:rsidR="00BD34A4" w:rsidRDefault="00BD34A4" w:rsidP="00BD34A4">
      <w:pPr>
        <w:rPr>
          <w:rFonts w:ascii="Times New Roman" w:hAnsi="Times New Roman" w:cs="Times New Roman"/>
          <w:sz w:val="22"/>
        </w:rPr>
      </w:pPr>
      <m:oMathPara>
        <m:oMath>
          <m:r>
            <w:rPr>
              <w:rFonts w:ascii="Cambria Math" w:hAnsi="Cambria Math" w:cs="Times New Roman"/>
              <w:sz w:val="22"/>
            </w:rPr>
            <m:t>b~Normal</m:t>
          </m:r>
          <m:d>
            <m:dPr>
              <m:ctrlPr>
                <w:rPr>
                  <w:rFonts w:ascii="Cambria Math" w:hAnsi="Cambria Math" w:cs="Times New Roman"/>
                  <w:i/>
                  <w:sz w:val="22"/>
                </w:rPr>
              </m:ctrlPr>
            </m:dPr>
            <m:e>
              <m:r>
                <w:rPr>
                  <w:rFonts w:ascii="Cambria Math" w:hAnsi="Cambria Math" w:cs="Times New Roman"/>
                  <w:sz w:val="22"/>
                </w:rPr>
                <m:t>0.15,0.1</m:t>
              </m:r>
            </m:e>
          </m:d>
          <m:r>
            <w:rPr>
              <w:rFonts w:ascii="Cambria Math" w:hAnsi="Cambria Math" w:cs="Times New Roman"/>
              <w:sz w:val="22"/>
            </w:rPr>
            <m:t>T(0,)</m:t>
          </m:r>
        </m:oMath>
      </m:oMathPara>
    </w:p>
    <w:p w14:paraId="2F30B33F"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w:lastRenderedPageBreak/>
            <m:t>a~Normal</m:t>
          </m:r>
          <m:d>
            <m:dPr>
              <m:ctrlPr>
                <w:rPr>
                  <w:rFonts w:ascii="Cambria Math" w:hAnsi="Cambria Math" w:cs="Times New Roman"/>
                  <w:i/>
                  <w:sz w:val="22"/>
                </w:rPr>
              </m:ctrlPr>
            </m:dPr>
            <m:e>
              <m:r>
                <w:rPr>
                  <w:rFonts w:ascii="Cambria Math" w:hAnsi="Cambria Math" w:cs="Times New Roman"/>
                  <w:sz w:val="22"/>
                </w:rPr>
                <m:t>0.14,0.15</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7A594F53" w14:textId="77777777" w:rsidR="00BD34A4" w:rsidRPr="00F265EC" w:rsidRDefault="00BD34A4" w:rsidP="00BD34A4">
      <w:pPr>
        <w:rPr>
          <w:rFonts w:ascii="Times New Roman" w:hAnsi="Times New Roman" w:cs="Times New Roman"/>
          <w:sz w:val="22"/>
        </w:rPr>
      </w:pPr>
      <m:oMathPara>
        <m:oMath>
          <m:r>
            <w:rPr>
              <w:rFonts w:ascii="Cambria Math" w:hAnsi="Cambria Math" w:cs="Times New Roman"/>
              <w:sz w:val="22"/>
            </w:rPr>
            <m:t>r~Normal</m:t>
          </m:r>
          <m:d>
            <m:dPr>
              <m:ctrlPr>
                <w:rPr>
                  <w:rFonts w:ascii="Cambria Math" w:hAnsi="Cambria Math" w:cs="Times New Roman"/>
                  <w:i/>
                  <w:sz w:val="22"/>
                </w:rPr>
              </m:ctrlPr>
            </m:dPr>
            <m:e>
              <m:r>
                <w:rPr>
                  <w:rFonts w:ascii="Cambria Math" w:hAnsi="Cambria Math" w:cs="Times New Roman"/>
                  <w:sz w:val="22"/>
                </w:rPr>
                <m:t>0,0.17</m:t>
              </m:r>
            </m:e>
          </m:d>
          <m:r>
            <w:rPr>
              <w:rFonts w:ascii="Cambria Math" w:hAnsi="Cambria Math" w:cs="Times New Roman"/>
              <w:sz w:val="22"/>
            </w:rPr>
            <m:t>T(0,1)</m:t>
          </m:r>
        </m:oMath>
      </m:oMathPara>
    </w:p>
    <w:p w14:paraId="4F452261" w14:textId="77777777" w:rsidR="00BD34A4" w:rsidRDefault="00EB1B94"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loc</m:t>
              </m:r>
            </m:sub>
          </m:sSub>
          <m:r>
            <w:rPr>
              <w:rFonts w:ascii="Cambria Math" w:hAnsi="Cambria Math" w:cs="Times New Roman"/>
              <w:sz w:val="22"/>
            </w:rPr>
            <m:t>~Normal(5.6, 5.7)T(0,)</m:t>
          </m:r>
        </m:oMath>
      </m:oMathPara>
    </w:p>
    <w:p w14:paraId="2A44CD90" w14:textId="77777777" w:rsidR="00BD34A4" w:rsidRDefault="00EB1B94" w:rsidP="00BD34A4">
      <w:pPr>
        <w:rPr>
          <w:rFonts w:ascii="Times New Roman" w:hAnsi="Times New Roman" w:cs="Times New Roman"/>
          <w:sz w:val="22"/>
        </w:rPr>
      </w:pPr>
      <m:oMathPara>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col</m:t>
              </m:r>
            </m:sub>
          </m:sSub>
          <m:r>
            <w:rPr>
              <w:rFonts w:ascii="Cambria Math" w:hAnsi="Cambria Math" w:cs="Times New Roman"/>
              <w:sz w:val="22"/>
            </w:rPr>
            <m:t>~Normal</m:t>
          </m:r>
          <m:d>
            <m:dPr>
              <m:ctrlPr>
                <w:rPr>
                  <w:rFonts w:ascii="Cambria Math" w:hAnsi="Cambria Math" w:cs="Times New Roman"/>
                  <w:i/>
                  <w:sz w:val="22"/>
                </w:rPr>
              </m:ctrlPr>
            </m:dPr>
            <m:e>
              <m:r>
                <w:rPr>
                  <w:rFonts w:ascii="Cambria Math" w:hAnsi="Cambria Math" w:cs="Times New Roman"/>
                  <w:sz w:val="22"/>
                </w:rPr>
                <m:t>3, 1</m:t>
              </m:r>
            </m:e>
          </m:d>
          <m:r>
            <w:rPr>
              <w:rFonts w:ascii="Cambria Math" w:hAnsi="Cambria Math" w:cs="Times New Roman"/>
              <w:sz w:val="22"/>
            </w:rPr>
            <m:t>T(0,)</m:t>
          </m:r>
        </m:oMath>
      </m:oMathPara>
    </w:p>
    <w:p w14:paraId="2C8EDD7D" w14:textId="77777777" w:rsidR="00BD34A4" w:rsidRPr="00341E11" w:rsidRDefault="00BD34A4" w:rsidP="00BD34A4">
      <w:pPr>
        <w:rPr>
          <w:rFonts w:ascii="Times New Roman" w:hAnsi="Times New Roman" w:cs="Times New Roman"/>
          <w:sz w:val="22"/>
        </w:rPr>
      </w:pPr>
      <m:oMathPara>
        <m:oMath>
          <m:r>
            <w:rPr>
              <w:rFonts w:ascii="Cambria Math" w:hAnsi="Cambria Math" w:cs="Times New Roman"/>
              <w:sz w:val="22"/>
            </w:rPr>
            <m:t>κ~Normal</m:t>
          </m:r>
          <m:d>
            <m:dPr>
              <m:ctrlPr>
                <w:rPr>
                  <w:rFonts w:ascii="Cambria Math" w:hAnsi="Cambria Math" w:cs="Times New Roman"/>
                  <w:i/>
                  <w:sz w:val="22"/>
                </w:rPr>
              </m:ctrlPr>
            </m:dPr>
            <m:e>
              <m:r>
                <w:rPr>
                  <w:rFonts w:ascii="Cambria Math" w:hAnsi="Cambria Math" w:cs="Times New Roman"/>
                  <w:sz w:val="22"/>
                </w:rPr>
                <m:t>6.6,1</m:t>
              </m:r>
            </m:e>
          </m:d>
          <m:r>
            <w:rPr>
              <w:rFonts w:ascii="Cambria Math" w:hAnsi="Cambria Math" w:cs="Times New Roman"/>
              <w:sz w:val="22"/>
            </w:rPr>
            <m:t>T</m:t>
          </m:r>
          <m:d>
            <m:dPr>
              <m:ctrlPr>
                <w:rPr>
                  <w:rFonts w:ascii="Cambria Math" w:hAnsi="Cambria Math" w:cs="Times New Roman"/>
                  <w:i/>
                  <w:sz w:val="22"/>
                </w:rPr>
              </m:ctrlPr>
            </m:dPr>
            <m:e>
              <m:r>
                <w:rPr>
                  <w:rFonts w:ascii="Cambria Math" w:hAnsi="Cambria Math" w:cs="Times New Roman"/>
                  <w:sz w:val="22"/>
                </w:rPr>
                <m:t>0,</m:t>
              </m:r>
            </m:e>
          </m:d>
        </m:oMath>
      </m:oMathPara>
    </w:p>
    <w:p w14:paraId="7FD3C585" w14:textId="77777777" w:rsidR="00BD34A4" w:rsidRPr="00341E11" w:rsidRDefault="00BD34A4" w:rsidP="00BD34A4">
      <w:pPr>
        <w:rPr>
          <w:rFonts w:ascii="Times New Roman" w:hAnsi="Times New Roman" w:cs="Times New Roman"/>
          <w:sz w:val="22"/>
        </w:rPr>
      </w:pPr>
      <m:oMathPara>
        <m:oMath>
          <m:r>
            <w:rPr>
              <w:rFonts w:ascii="Cambria Math" w:hAnsi="Cambria Math" w:cs="Times New Roman"/>
              <w:sz w:val="22"/>
            </w:rPr>
            <m:t>δ~Normal</m:t>
          </m:r>
          <m:d>
            <m:dPr>
              <m:ctrlPr>
                <w:rPr>
                  <w:rFonts w:ascii="Cambria Math" w:hAnsi="Cambria Math" w:cs="Times New Roman"/>
                  <w:i/>
                  <w:sz w:val="22"/>
                </w:rPr>
              </m:ctrlPr>
            </m:dPr>
            <m:e>
              <m:r>
                <w:rPr>
                  <w:rFonts w:ascii="Cambria Math" w:hAnsi="Cambria Math" w:cs="Times New Roman"/>
                  <w:sz w:val="22"/>
                </w:rPr>
                <m:t>19.7,3</m:t>
              </m:r>
            </m:e>
          </m:d>
          <m:r>
            <w:rPr>
              <w:rFonts w:ascii="Cambria Math" w:hAnsi="Cambria Math" w:cs="Times New Roman"/>
              <w:sz w:val="22"/>
            </w:rPr>
            <m:t>T(0,)</m:t>
          </m:r>
        </m:oMath>
      </m:oMathPara>
    </w:p>
    <w:p w14:paraId="7A4D7999" w14:textId="77777777" w:rsidR="00BD34A4" w:rsidRPr="00BE77D7" w:rsidRDefault="00BD34A4" w:rsidP="00BD34A4">
      <w:pPr>
        <w:rPr>
          <w:rFonts w:ascii="Times New Roman" w:hAnsi="Times New Roman" w:cs="Times New Roman"/>
          <w:kern w:val="0"/>
          <w:sz w:val="22"/>
        </w:rPr>
      </w:pPr>
      <m:oMathPara>
        <m:oMath>
          <m:r>
            <w:rPr>
              <w:rFonts w:ascii="Cambria Math" w:hAnsi="Cambria Math" w:cs="Times New Roman"/>
              <w:kern w:val="0"/>
              <w:sz w:val="22"/>
            </w:rPr>
            <m:t>w~</m:t>
          </m:r>
          <m:r>
            <w:rPr>
              <w:rFonts w:ascii="Cambria Math" w:hAnsi="Cambria Math" w:cs="Times New Roman"/>
              <w:sz w:val="22"/>
            </w:rPr>
            <m:t>Beta(3,2)</m:t>
          </m:r>
        </m:oMath>
      </m:oMathPara>
    </w:p>
    <w:p w14:paraId="093ECD35" w14:textId="77777777" w:rsidR="00BD34A4" w:rsidRDefault="00BD34A4" w:rsidP="00BD34A4">
      <w:pPr>
        <w:rPr>
          <w:rFonts w:ascii="Times New Roman" w:hAnsi="Times New Roman" w:cs="Times New Roman"/>
          <w:sz w:val="22"/>
        </w:rPr>
      </w:pPr>
      <w:r>
        <w:rPr>
          <w:rFonts w:ascii="Times New Roman" w:hAnsi="Times New Roman" w:cs="Times New Roman" w:hint="eastAsia"/>
          <w:sz w:val="22"/>
        </w:rPr>
        <w:t>S</w:t>
      </w:r>
      <w:r>
        <w:rPr>
          <w:rFonts w:ascii="Times New Roman" w:hAnsi="Times New Roman" w:cs="Times New Roman"/>
          <w:sz w:val="22"/>
        </w:rPr>
        <w:t>ince the standard deviation may be too small, I add two extra sets of prior distributions with larger standard deviations.</w:t>
      </w:r>
      <w:r>
        <w:rPr>
          <w:rFonts w:ascii="Times New Roman" w:hAnsi="Times New Roman" w:cs="Times New Roman" w:hint="eastAsia"/>
          <w:sz w:val="22"/>
        </w:rPr>
        <w:t xml:space="preserve"> </w:t>
      </w:r>
      <w:r>
        <w:rPr>
          <w:rFonts w:ascii="Times New Roman" w:hAnsi="Times New Roman" w:cs="Times New Roman"/>
          <w:sz w:val="22"/>
        </w:rPr>
        <w:t>SD*2 and SD*3</w:t>
      </w:r>
    </w:p>
    <w:p w14:paraId="49533003" w14:textId="77777777" w:rsidR="00BD34A4" w:rsidRPr="00341E11" w:rsidRDefault="00BD34A4" w:rsidP="00BD34A4">
      <w:pPr>
        <w:rPr>
          <w:rFonts w:ascii="Times New Roman" w:hAnsi="Times New Roman" w:cs="Times New Roman"/>
          <w:sz w:val="22"/>
        </w:rPr>
      </w:pPr>
    </w:p>
    <w:p w14:paraId="1765C10D" w14:textId="77777777" w:rsidR="00BD34A4" w:rsidRPr="00F53705" w:rsidRDefault="00BD34A4" w:rsidP="00BD34A4">
      <w:pPr>
        <w:rPr>
          <w:rFonts w:ascii="Times New Roman" w:hAnsi="Times New Roman" w:cs="Times New Roman"/>
          <w:b/>
          <w:bCs/>
          <w:sz w:val="22"/>
        </w:rPr>
      </w:pPr>
      <w:r>
        <w:rPr>
          <w:rFonts w:ascii="Times New Roman" w:hAnsi="Times New Roman" w:cs="Times New Roman" w:hint="eastAsia"/>
          <w:b/>
          <w:bCs/>
          <w:kern w:val="0"/>
          <w:sz w:val="22"/>
        </w:rPr>
        <w:t>D</w:t>
      </w:r>
      <w:r>
        <w:rPr>
          <w:rFonts w:ascii="Times New Roman" w:hAnsi="Times New Roman" w:cs="Times New Roman"/>
          <w:b/>
          <w:bCs/>
          <w:kern w:val="0"/>
          <w:sz w:val="22"/>
        </w:rPr>
        <w:t>ata priors</w:t>
      </w:r>
    </w:p>
    <w:p w14:paraId="35ABE105" w14:textId="77777777" w:rsidR="00BD34A4" w:rsidRDefault="00BD34A4" w:rsidP="00BD34A4">
      <w:pPr>
        <w:rPr>
          <w:rFonts w:ascii="Times-Roman" w:hAnsi="Times-Roman" w:cs="Times-Roman"/>
          <w:kern w:val="0"/>
          <w:sz w:val="22"/>
        </w:rPr>
      </w:pPr>
      <w:r>
        <w:rPr>
          <w:rFonts w:ascii="Times-Roman" w:hAnsi="Times-Roman" w:cs="Times-Roman"/>
          <w:kern w:val="0"/>
          <w:sz w:val="22"/>
          <w:highlight w:val="yellow"/>
        </w:rPr>
        <w:t>T</w:t>
      </w:r>
      <w:r w:rsidRPr="00F56F36">
        <w:rPr>
          <w:rFonts w:ascii="Times-Roman" w:hAnsi="Times-Roman" w:cs="Times-Roman"/>
          <w:kern w:val="0"/>
          <w:sz w:val="22"/>
          <w:highlight w:val="yellow"/>
        </w:rPr>
        <w:t>he IM</w:t>
      </w:r>
      <w:r>
        <w:rPr>
          <w:rFonts w:ascii="Times-Roman" w:hAnsi="Times-Roman" w:cs="Times-Roman"/>
          <w:kern w:val="0"/>
          <w:sz w:val="22"/>
          <w:highlight w:val="yellow"/>
        </w:rPr>
        <w:t xml:space="preserve"> makes a unique</w:t>
      </w:r>
      <w:r w:rsidRPr="00F56F36">
        <w:rPr>
          <w:rFonts w:ascii="Times-Roman" w:hAnsi="Times-Roman" w:cs="Times-Roman"/>
          <w:kern w:val="0"/>
          <w:sz w:val="22"/>
          <w:highlight w:val="yellow"/>
        </w:rPr>
        <w:t xml:space="preserve"> </w:t>
      </w:r>
      <w:r>
        <w:rPr>
          <w:rFonts w:ascii="Times-Roman" w:hAnsi="Times-Roman" w:cs="Times-Roman"/>
          <w:kern w:val="0"/>
          <w:sz w:val="22"/>
          <w:highlight w:val="yellow"/>
        </w:rPr>
        <w:t>prediction that the response will be closer to a non-target</w:t>
      </w:r>
      <w:r w:rsidRPr="00F56F36">
        <w:rPr>
          <w:rFonts w:ascii="Times-Roman" w:hAnsi="Times-Roman" w:cs="Times-Roman"/>
          <w:kern w:val="0"/>
          <w:sz w:val="22"/>
          <w:highlight w:val="yellow"/>
        </w:rPr>
        <w:t xml:space="preserve"> </w:t>
      </w:r>
      <w:r>
        <w:rPr>
          <w:rFonts w:ascii="Times-Roman" w:hAnsi="Times-Roman" w:cs="Times-Roman"/>
          <w:kern w:val="0"/>
          <w:sz w:val="22"/>
          <w:highlight w:val="yellow"/>
        </w:rPr>
        <w:t>item if the context-cue, i.e., location, of the non-target item is closer to the context-cue of the target item</w:t>
      </w:r>
      <w:r>
        <w:rPr>
          <w:rFonts w:ascii="Times-Roman" w:hAnsi="Times-Roman" w:cs="Times-Roman"/>
          <w:kern w:val="0"/>
          <w:sz w:val="22"/>
        </w:rPr>
        <w:t>. I reanalyzed the dataset from B</w:t>
      </w:r>
      <w:r>
        <w:rPr>
          <w:rFonts w:ascii="Times-Roman" w:hAnsi="Times-Roman" w:cs="Times-Roman" w:hint="eastAsia"/>
          <w:kern w:val="0"/>
          <w:sz w:val="22"/>
        </w:rPr>
        <w:t>ays</w:t>
      </w:r>
      <w:r>
        <w:rPr>
          <w:rFonts w:ascii="Times-Roman" w:hAnsi="Times-Roman" w:cs="Times-Roman"/>
          <w:kern w:val="0"/>
          <w:sz w:val="22"/>
        </w:rPr>
        <w:t xml:space="preserve"> et al. (2009) where the distance did not show impact on the responses (Fig 4). Since the established explanations (slot, resource) have not incorporate the effect of the distance between target and non-target items, I take the distribution of the deviation between the response and the non-target item, uniform on -pi, pi, (Fig 4.B) as the data prior. </w:t>
      </w:r>
    </w:p>
    <w:p w14:paraId="1DE459BB" w14:textId="77777777" w:rsidR="00BD34A4" w:rsidRDefault="00BD34A4" w:rsidP="00BD34A4">
      <w:pPr>
        <w:rPr>
          <w:rFonts w:ascii="Times New Roman" w:hAnsi="Times New Roman" w:cs="Times New Roman"/>
          <w:kern w:val="0"/>
          <w:sz w:val="22"/>
        </w:rPr>
      </w:pPr>
    </w:p>
    <w:p w14:paraId="5C531766" w14:textId="77777777" w:rsidR="00BD34A4" w:rsidRPr="0081306C" w:rsidRDefault="00BD34A4" w:rsidP="00BD34A4">
      <w:pPr>
        <w:autoSpaceDE w:val="0"/>
        <w:autoSpaceDN w:val="0"/>
        <w:adjustRightInd w:val="0"/>
        <w:jc w:val="left"/>
        <w:rPr>
          <w:rFonts w:ascii="Times-Roman" w:hAnsi="Times-Roman" w:cs="Times-Roman"/>
          <w:kern w:val="0"/>
          <w:sz w:val="22"/>
        </w:rPr>
      </w:pPr>
      <w:r w:rsidRPr="0081306C">
        <w:rPr>
          <w:rFonts w:ascii="Times-Roman" w:hAnsi="Times-Roman" w:cs="Times-Roman"/>
          <w:kern w:val="0"/>
          <w:sz w:val="22"/>
        </w:rPr>
        <w:t>color and location were approximately equally good retrieval cues for orientations (Pertzov &amp; Husain, 2014).</w:t>
      </w:r>
    </w:p>
    <w:p w14:paraId="7AB5944B" w14:textId="77777777" w:rsidR="00BD34A4" w:rsidRPr="00341E11" w:rsidRDefault="00BD34A4" w:rsidP="00BD34A4">
      <w:pPr>
        <w:rPr>
          <w:rFonts w:ascii="Times New Roman" w:hAnsi="Times New Roman" w:cs="Times New Roman"/>
          <w:sz w:val="22"/>
        </w:rPr>
      </w:pPr>
    </w:p>
    <w:p w14:paraId="71A243A2" w14:textId="77777777" w:rsidR="00573D0E" w:rsidRPr="00F56F36" w:rsidRDefault="00573D0E" w:rsidP="00573D0E">
      <w:pPr>
        <w:pStyle w:val="1"/>
      </w:pPr>
      <w:r w:rsidRPr="00F56F36">
        <w:t xml:space="preserve">Example </w:t>
      </w:r>
      <w:r>
        <w:t>2</w:t>
      </w:r>
      <w:r w:rsidRPr="00F56F36">
        <w:t xml:space="preserve">: </w:t>
      </w:r>
      <w:r>
        <w:t>Risky intertemporal choice heuristic model</w:t>
      </w:r>
    </w:p>
    <w:p w14:paraId="79099FED" w14:textId="77777777" w:rsidR="00573D0E" w:rsidRDefault="00573D0E" w:rsidP="00573D0E">
      <w:pPr>
        <w:rPr>
          <w:rFonts w:ascii="Times New Roman" w:hAnsi="Times New Roman" w:cs="Times New Roman"/>
          <w:b/>
          <w:bCs/>
          <w:sz w:val="22"/>
        </w:rPr>
      </w:pPr>
      <w:r w:rsidRPr="00F56F36">
        <w:rPr>
          <w:rFonts w:ascii="Times New Roman" w:hAnsi="Times New Roman" w:cs="Times New Roman"/>
          <w:b/>
          <w:bCs/>
          <w:sz w:val="22"/>
        </w:rPr>
        <w:t>Original study</w:t>
      </w:r>
    </w:p>
    <w:p w14:paraId="01492D87" w14:textId="77777777" w:rsidR="00573D0E" w:rsidRPr="000428F3" w:rsidRDefault="00573D0E" w:rsidP="00573D0E">
      <w:pPr>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t is observed that people tend to choose sooner safer larger reward. How amount, delay and risk interplay? T</w:t>
      </w:r>
      <w:r>
        <w:rPr>
          <w:rFonts w:ascii="Times New Roman" w:hAnsi="Times New Roman" w:cs="Times New Roman" w:hint="eastAsia"/>
          <w:sz w:val="22"/>
        </w:rPr>
        <w:t>w</w:t>
      </w:r>
      <w:r>
        <w:rPr>
          <w:rFonts w:ascii="Times New Roman" w:hAnsi="Times New Roman" w:cs="Times New Roman"/>
          <w:sz w:val="22"/>
        </w:rPr>
        <w:t xml:space="preserve">o questions are debating: whether the comparison is between utility or attributes? And whether the delay and the risky are translatable? Luckman and his colleagues conducted a large experiment by manipulate three features and six conditions and fitted the existed and newly proposed models of RIC to evaluate them. Their results suggested that attribute-comparison and untranslatable of delay and risk. </w:t>
      </w:r>
      <w:r w:rsidRPr="00ED1870">
        <w:rPr>
          <w:rFonts w:ascii="Times New Roman" w:hAnsi="Times New Roman" w:cs="Times New Roman"/>
          <w:sz w:val="22"/>
        </w:rPr>
        <w:t>The risky intertemporal choice heuristic model</w:t>
      </w:r>
      <w:r>
        <w:rPr>
          <w:rFonts w:ascii="Times New Roman" w:hAnsi="Times New Roman" w:cs="Times New Roman"/>
          <w:sz w:val="22"/>
        </w:rPr>
        <w:t xml:space="preserve"> provided best account of the data. Here I assess whether the experiment put RITCH face a strong test.</w:t>
      </w:r>
    </w:p>
    <w:p w14:paraId="6F645334"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The risky intertemporal choice heuristic model</w:t>
      </w:r>
    </w:p>
    <w:p w14:paraId="76D8F6D0"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The risky intertemporal choice heuristic model (RITCH) assumes that the absolute and relative differences of two gambles at each attribute are considered when making choice between them. Suppose the two gambles are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r>
          <w:rPr>
            <w:rFonts w:ascii="Cambria Math" w:hAnsi="Cambria Math" w:cs="Times New Roman"/>
            <w:sz w:val="22"/>
          </w:rPr>
          <m:t>)</m:t>
        </m:r>
      </m:oMath>
      <w:r>
        <w:rPr>
          <w:rFonts w:ascii="Times New Roman" w:hAnsi="Times New Roman" w:cs="Times New Roman" w:hint="eastAsia"/>
          <w:sz w:val="22"/>
        </w:rPr>
        <w:t>.</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Pr>
          <w:rFonts w:ascii="Times New Roman" w:hAnsi="Times New Roman" w:cs="Times New Roman" w:hint="eastAsia"/>
          <w:sz w:val="22"/>
        </w:rPr>
        <w:t>,</w:t>
      </w:r>
      <w:r>
        <w:rPr>
          <w:rFonts w:ascii="Times New Roman" w:hAnsi="Times New Roman"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i</m:t>
            </m:r>
          </m:sub>
        </m:sSub>
      </m:oMath>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i</m:t>
            </m:r>
          </m:sub>
        </m:sSub>
      </m:oMath>
      <w:r>
        <w:rPr>
          <w:rFonts w:ascii="Times New Roman" w:hAnsi="Times New Roman" w:cs="Times New Roman" w:hint="eastAsia"/>
          <w:sz w:val="22"/>
        </w:rPr>
        <w:t xml:space="preserve"> </w:t>
      </w:r>
      <w:r>
        <w:rPr>
          <w:rFonts w:ascii="Times New Roman" w:hAnsi="Times New Roman" w:cs="Times New Roman"/>
          <w:sz w:val="22"/>
        </w:rPr>
        <w:t xml:space="preserve">represent the amount, delay, and risk of each gamble respectively. The RITCH has the form as </w:t>
      </w:r>
      <w:r w:rsidRPr="002E2F14">
        <w:rPr>
          <w:rFonts w:ascii="Times New Roman" w:hAnsi="Times New Roman" w:cs="Times New Roman"/>
          <w:sz w:val="22"/>
          <w:rPrChange w:id="7" w:author="JiaLi" w:date="2021-07-20T11:37:00Z">
            <w:rPr>
              <w:rFonts w:ascii="Times New Roman" w:hAnsi="Times New Roman" w:cs="Times New Roman"/>
              <w:sz w:val="22"/>
              <w:highlight w:val="yellow"/>
            </w:rPr>
          </w:rPrChange>
        </w:rPr>
        <w:t>e</w:t>
      </w:r>
      <w:r w:rsidRPr="002E2F14">
        <w:rPr>
          <w:rFonts w:ascii="Times New Roman" w:hAnsi="Times New Roman" w:cs="Times New Roman"/>
          <w:sz w:val="22"/>
          <w:highlight w:val="yellow"/>
        </w:rPr>
        <w:t>q. x-x.</w:t>
      </w:r>
    </w:p>
    <w:p w14:paraId="7C8177C7"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w:lastRenderedPageBreak/>
            <m:t>X=</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xR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num>
            <m:den>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den>
          </m:f>
        </m:oMath>
      </m:oMathPara>
    </w:p>
    <w:p w14:paraId="0DDD14FE"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tR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m</m:t>
                  </m:r>
                </m:sub>
              </m:sSub>
            </m:den>
          </m:f>
        </m:oMath>
      </m:oMathPara>
    </w:p>
    <w:p w14:paraId="757B05F3"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R=</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pO</m:t>
              </m:r>
            </m:sub>
          </m:sSub>
          <m:r>
            <w:rPr>
              <w:rFonts w:ascii="Cambria Math" w:hAnsi="Cambria Math" w:cs="Times New Roman"/>
              <w:sz w:val="22"/>
            </w:rPr>
            <m:t>sgn</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pA</m:t>
              </m:r>
            </m:sub>
          </m:sSub>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e>
          </m:d>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pR</m:t>
              </m:r>
            </m:sub>
          </m:sSub>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num>
            <m:den>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sub>
              </m:sSub>
            </m:den>
          </m:f>
        </m:oMath>
      </m:oMathPara>
    </w:p>
    <w:p w14:paraId="0BA02587" w14:textId="77777777" w:rsidR="00573D0E" w:rsidRPr="00726153" w:rsidRDefault="00573D0E" w:rsidP="00573D0E">
      <w:pPr>
        <w:rPr>
          <w:rFonts w:ascii="Times New Roman" w:hAnsi="Times New Roman" w:cs="Times New Roman"/>
          <w:sz w:val="22"/>
        </w:rPr>
      </w:pPr>
      <m:oMathPara>
        <m:oMath>
          <m:r>
            <w:rPr>
              <w:rFonts w:ascii="Cambria Math" w:hAnsi="Cambria Math" w:cs="Times New Roman"/>
              <w:sz w:val="22"/>
            </w:rPr>
            <m:t>P</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e>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-(X+T+R)</m:t>
                  </m:r>
                </m:sup>
              </m:sSup>
            </m:den>
          </m:f>
        </m:oMath>
      </m:oMathPara>
    </w:p>
    <w:p w14:paraId="19CC7567"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2</m:t>
                </m:r>
              </m:sub>
            </m:sSub>
          </m:num>
          <m:den>
            <m:r>
              <w:rPr>
                <w:rFonts w:ascii="Cambria Math" w:hAnsi="Cambria Math" w:cs="Times New Roman"/>
                <w:sz w:val="22"/>
              </w:rPr>
              <m:t>2</m:t>
            </m:r>
          </m:den>
        </m:f>
        <m:r>
          <w:rPr>
            <w:rFonts w:ascii="Cambria Math" w:hAnsi="Cambria Math" w:cs="Times New Roman"/>
            <w:sz w:val="22"/>
          </w:rPr>
          <m:t>,</m:t>
        </m:r>
      </m:oMath>
      <w:r>
        <w:rPr>
          <w:rFonts w:ascii="Times New Roman" w:hAnsi="Times New Roman" w:cs="Times New Roman" w:hint="eastAsia"/>
          <w:sz w:val="22"/>
        </w:rPr>
        <w:t xml:space="preserv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2</m:t>
                    </m:r>
                  </m:sub>
                </m:sSub>
              </m:e>
            </m:d>
          </m:num>
          <m:den>
            <m:r>
              <w:rPr>
                <w:rFonts w:ascii="Cambria Math" w:hAnsi="Cambria Math" w:cs="Times New Roman"/>
                <w:sz w:val="22"/>
              </w:rPr>
              <m:t>2</m:t>
            </m:r>
          </m:den>
        </m:f>
      </m:oMath>
      <w:r>
        <w:rPr>
          <w:rFonts w:ascii="Times New Roman" w:hAnsi="Times New Roman" w:cs="Times New Roman" w:hint="eastAsia"/>
          <w:sz w:val="22"/>
        </w:rPr>
        <w:t>,</w:t>
      </w:r>
      <w:r>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m:t>
            </m:r>
          </m:sub>
        </m:sSub>
        <m:r>
          <w:rPr>
            <w:rFonts w:ascii="Cambria Math" w:hAnsi="Cambria Math" w:cs="Times New Roman"/>
            <w:sz w:val="22"/>
          </w:rPr>
          <m:t>=</m:t>
        </m:r>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2</m:t>
                </m:r>
              </m:sub>
            </m:sSub>
          </m:num>
          <m:den>
            <m:r>
              <w:rPr>
                <w:rFonts w:ascii="Cambria Math" w:hAnsi="Cambria Math" w:cs="Times New Roman"/>
                <w:sz w:val="22"/>
              </w:rPr>
              <m:t>2</m:t>
            </m:r>
          </m:den>
        </m:f>
      </m:oMath>
      <w:r>
        <w:rPr>
          <w:rFonts w:ascii="Times New Roman" w:hAnsi="Times New Roman" w:cs="Times New Roman" w:hint="eastAsia"/>
          <w:sz w:val="22"/>
        </w:rPr>
        <w:t>.</w:t>
      </w:r>
      <w:r>
        <w:rPr>
          <w:rFonts w:ascii="Times New Roman" w:hAnsi="Times New Roman" w:cs="Times New Roman"/>
          <w:sz w:val="22"/>
        </w:rPr>
        <w:t xml:space="preserve"> Since human beings have tendency to choose larger, sooner and safer gamble, all parameters are constrained to be non-negative.</w:t>
      </w:r>
    </w:p>
    <w:p w14:paraId="53C09D39" w14:textId="77777777" w:rsidR="00573D0E" w:rsidRPr="00CF53F2" w:rsidRDefault="00573D0E" w:rsidP="00573D0E">
      <w:pPr>
        <w:rPr>
          <w:rFonts w:ascii="Times New Roman" w:hAnsi="Times New Roman" w:cs="Times New Roman"/>
          <w:sz w:val="22"/>
          <w:vertAlign w:val="subscript"/>
        </w:rPr>
      </w:pPr>
    </w:p>
    <w:p w14:paraId="1F5C8560"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E</w:t>
      </w:r>
      <w:r>
        <w:rPr>
          <w:rFonts w:ascii="Times New Roman" w:hAnsi="Times New Roman" w:cs="Times New Roman"/>
          <w:b/>
          <w:bCs/>
          <w:i/>
          <w:iCs/>
          <w:sz w:val="22"/>
        </w:rPr>
        <w:t>xperimental design</w:t>
      </w:r>
    </w:p>
    <w:p w14:paraId="3B757C68"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kern w:val="0"/>
          <w:sz w:val="22"/>
        </w:rPr>
        <w:t>The authors reviewed effects related to three manipulations than have been robustly observed in previous risky and intertemporal choice studies and designed their experiment based on these effects (Table *; see Luckman et al., 2020 for more details).</w:t>
      </w:r>
    </w:p>
    <w:tbl>
      <w:tblPr>
        <w:tblStyle w:val="a3"/>
        <w:tblW w:w="0" w:type="auto"/>
        <w:tblLook w:val="04A0" w:firstRow="1" w:lastRow="0" w:firstColumn="1" w:lastColumn="0" w:noHBand="0" w:noVBand="1"/>
      </w:tblPr>
      <w:tblGrid>
        <w:gridCol w:w="4148"/>
        <w:gridCol w:w="4148"/>
      </w:tblGrid>
      <w:tr w:rsidR="00573D0E" w14:paraId="3E289956" w14:textId="77777777" w:rsidTr="004D75F5">
        <w:tc>
          <w:tcPr>
            <w:tcW w:w="4148" w:type="dxa"/>
          </w:tcPr>
          <w:p w14:paraId="25327507" w14:textId="77777777" w:rsidR="00573D0E" w:rsidRDefault="00573D0E" w:rsidP="004D75F5">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E</w:t>
            </w:r>
            <w:r>
              <w:rPr>
                <w:rFonts w:ascii="Times New Roman" w:hAnsi="Times New Roman" w:cs="Times New Roman"/>
                <w:kern w:val="0"/>
                <w:sz w:val="22"/>
              </w:rPr>
              <w:t>ffect</w:t>
            </w:r>
          </w:p>
        </w:tc>
        <w:tc>
          <w:tcPr>
            <w:tcW w:w="4148" w:type="dxa"/>
          </w:tcPr>
          <w:p w14:paraId="1BC05FD1" w14:textId="77777777" w:rsidR="00573D0E" w:rsidRDefault="00573D0E" w:rsidP="004D75F5">
            <w:pPr>
              <w:autoSpaceDE w:val="0"/>
              <w:autoSpaceDN w:val="0"/>
              <w:adjustRightInd w:val="0"/>
              <w:jc w:val="left"/>
              <w:rPr>
                <w:rFonts w:ascii="Times New Roman" w:hAnsi="Times New Roman" w:cs="Times New Roman"/>
                <w:kern w:val="0"/>
                <w:sz w:val="22"/>
              </w:rPr>
            </w:pPr>
            <w:r>
              <w:rPr>
                <w:rFonts w:ascii="Times New Roman" w:hAnsi="Times New Roman" w:cs="Times New Roman" w:hint="eastAsia"/>
                <w:kern w:val="0"/>
                <w:sz w:val="22"/>
              </w:rPr>
              <w:t>E</w:t>
            </w:r>
            <w:r>
              <w:rPr>
                <w:rFonts w:ascii="Times New Roman" w:hAnsi="Times New Roman" w:cs="Times New Roman"/>
                <w:kern w:val="0"/>
                <w:sz w:val="22"/>
              </w:rPr>
              <w:t>xplanation</w:t>
            </w:r>
          </w:p>
        </w:tc>
      </w:tr>
      <w:tr w:rsidR="00573D0E" w14:paraId="61CC2B6F" w14:textId="77777777" w:rsidTr="004D75F5">
        <w:tc>
          <w:tcPr>
            <w:tcW w:w="4148" w:type="dxa"/>
          </w:tcPr>
          <w:p w14:paraId="368F4BDD"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Magnitude effect.</w:t>
            </w:r>
          </w:p>
        </w:tc>
        <w:tc>
          <w:tcPr>
            <w:tcW w:w="4148" w:type="dxa"/>
          </w:tcPr>
          <w:p w14:paraId="325E2C09"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A standard intertemporal choice (e.g., $50 now vs. $100 in 6 months) if you increase the magnitude of the outcomes of both options by multiplying them by a common multiplier, people become much more likely to choose the larger later option.</w:t>
            </w:r>
          </w:p>
        </w:tc>
      </w:tr>
      <w:tr w:rsidR="00573D0E" w14:paraId="6BB1CF8D" w14:textId="77777777" w:rsidTr="004D75F5">
        <w:tc>
          <w:tcPr>
            <w:tcW w:w="4148" w:type="dxa"/>
          </w:tcPr>
          <w:p w14:paraId="70AB3D2E"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Peanut effect</w:t>
            </w:r>
          </w:p>
        </w:tc>
        <w:tc>
          <w:tcPr>
            <w:tcW w:w="4148" w:type="dxa"/>
          </w:tcPr>
          <w:p w14:paraId="7456F136"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a standard risky choice between a smaller but safer reward, and a larger but riskier reward (e.g., $50 for certain or $100 with probability 0.5), multiplying both amounts by a common multiplier (e.g., 10) has generally been shown to make people more likely to choose the safer option.</w:t>
            </w:r>
          </w:p>
          <w:p w14:paraId="4670AD36"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r w:rsidR="00573D0E" w14:paraId="3555B417" w14:textId="77777777" w:rsidTr="004D75F5">
        <w:tc>
          <w:tcPr>
            <w:tcW w:w="4148" w:type="dxa"/>
          </w:tcPr>
          <w:p w14:paraId="1F743362" w14:textId="77777777" w:rsidR="00573D0E"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certainty effect (Common ratio effect)</w:t>
            </w:r>
          </w:p>
        </w:tc>
        <w:tc>
          <w:tcPr>
            <w:tcW w:w="4148" w:type="dxa"/>
          </w:tcPr>
          <w:p w14:paraId="47E40474"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When the probabilities of the outcomes presented in a risky choice are reduced by a common ratio, people are more risk seeking (by the same amount).</w:t>
            </w:r>
          </w:p>
          <w:p w14:paraId="118BA56B"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r w:rsidR="00573D0E" w14:paraId="28315A92" w14:textId="77777777" w:rsidTr="004D75F5">
        <w:tc>
          <w:tcPr>
            <w:tcW w:w="4148" w:type="dxa"/>
          </w:tcPr>
          <w:p w14:paraId="33EAB55E" w14:textId="77777777" w:rsidR="00573D0E" w:rsidRPr="0019509A" w:rsidRDefault="00573D0E" w:rsidP="004D75F5">
            <w:pPr>
              <w:autoSpaceDE w:val="0"/>
              <w:autoSpaceDN w:val="0"/>
              <w:adjustRightInd w:val="0"/>
              <w:jc w:val="left"/>
              <w:rPr>
                <w:rFonts w:ascii="Times New Roman" w:hAnsi="Times New Roman" w:cs="Times New Roman"/>
                <w:kern w:val="0"/>
                <w:sz w:val="22"/>
                <w:highlight w:val="yellow"/>
              </w:rPr>
            </w:pPr>
            <w:r w:rsidRPr="0019509A">
              <w:rPr>
                <w:rFonts w:ascii="Times New Roman" w:hAnsi="Times New Roman" w:cs="Times New Roman"/>
                <w:kern w:val="0"/>
                <w:sz w:val="22"/>
                <w:highlight w:val="yellow"/>
              </w:rPr>
              <w:t>Immediacy effect (common difference effect)</w:t>
            </w:r>
          </w:p>
        </w:tc>
        <w:tc>
          <w:tcPr>
            <w:tcW w:w="4148" w:type="dxa"/>
          </w:tcPr>
          <w:p w14:paraId="4E3C96E9" w14:textId="77777777" w:rsidR="00573D0E" w:rsidRPr="0019509A" w:rsidRDefault="00573D0E" w:rsidP="004D75F5">
            <w:pPr>
              <w:autoSpaceDE w:val="0"/>
              <w:autoSpaceDN w:val="0"/>
              <w:adjustRightInd w:val="0"/>
              <w:jc w:val="left"/>
              <w:rPr>
                <w:rFonts w:ascii="Times New Roman" w:hAnsi="Times New Roman" w:cs="Times New Roman"/>
                <w:kern w:val="0"/>
                <w:sz w:val="22"/>
              </w:rPr>
            </w:pPr>
            <w:r w:rsidRPr="0019509A">
              <w:rPr>
                <w:rFonts w:ascii="Times New Roman" w:hAnsi="Times New Roman" w:cs="Times New Roman"/>
                <w:kern w:val="0"/>
                <w:sz w:val="22"/>
                <w:highlight w:val="yellow"/>
              </w:rPr>
              <w:t>increasing delays by a common amount, which leads to an increase in preference for the larger more delayed outcome.</w:t>
            </w:r>
          </w:p>
          <w:p w14:paraId="05765897" w14:textId="77777777" w:rsidR="00573D0E" w:rsidRPr="00270723" w:rsidRDefault="00573D0E" w:rsidP="004D75F5">
            <w:pPr>
              <w:autoSpaceDE w:val="0"/>
              <w:autoSpaceDN w:val="0"/>
              <w:adjustRightInd w:val="0"/>
              <w:jc w:val="left"/>
              <w:rPr>
                <w:rFonts w:ascii="Times New Roman" w:hAnsi="Times New Roman" w:cs="Times New Roman"/>
                <w:kern w:val="0"/>
                <w:sz w:val="22"/>
              </w:rPr>
            </w:pPr>
          </w:p>
        </w:tc>
      </w:tr>
    </w:tbl>
    <w:p w14:paraId="086C51FC"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ab/>
        <w:t>Combined certainty and immediacy. adding risk to an intertemporal choice, had a similar effect to adding a common delay in that participants became more likely to choose the larger later option. adding a common delay to a risky choice has a similar effect to increasing the risk, in that participants became more likely to choose the larger riskier option.</w:t>
      </w:r>
    </w:p>
    <w:p w14:paraId="3E91D3D7"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ab/>
        <w:t>Prefer delay than uncertainty. a recent study found that people prefer delaying an outcome to taking a risk when the two are in direct competition, despite giving the risky and delayed outcome similar values in isolation (Luckman et al., 2017).</w:t>
      </w:r>
    </w:p>
    <w:p w14:paraId="7B78A7C8" w14:textId="77777777" w:rsidR="00573D0E" w:rsidRPr="00270723" w:rsidRDefault="00573D0E" w:rsidP="00573D0E">
      <w:pPr>
        <w:rPr>
          <w:rFonts w:ascii="Times New Roman" w:hAnsi="Times New Roman" w:cs="Times New Roman"/>
          <w:kern w:val="0"/>
          <w:sz w:val="22"/>
        </w:rPr>
      </w:pPr>
    </w:p>
    <w:p w14:paraId="5EC9AB33" w14:textId="77777777" w:rsidR="00573D0E" w:rsidRDefault="00573D0E" w:rsidP="00573D0E">
      <w:pPr>
        <w:rPr>
          <w:rFonts w:ascii="Times New Roman" w:hAnsi="Times New Roman" w:cs="Times New Roman"/>
          <w:kern w:val="0"/>
          <w:sz w:val="22"/>
        </w:rPr>
      </w:pPr>
    </w:p>
    <w:p w14:paraId="79B9B3FE"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lastRenderedPageBreak/>
        <w:t>The experiment consisted of six types of RIC and four conditions. The six types of RIC are</w:t>
      </w:r>
    </w:p>
    <w:tbl>
      <w:tblPr>
        <w:tblStyle w:val="a3"/>
        <w:tblW w:w="5000" w:type="pct"/>
        <w:tblLook w:val="04A0" w:firstRow="1" w:lastRow="0" w:firstColumn="1" w:lastColumn="0" w:noHBand="0" w:noVBand="1"/>
      </w:tblPr>
      <w:tblGrid>
        <w:gridCol w:w="5164"/>
        <w:gridCol w:w="1033"/>
        <w:gridCol w:w="1033"/>
        <w:gridCol w:w="1292"/>
      </w:tblGrid>
      <w:tr w:rsidR="00573D0E" w14:paraId="3B207512" w14:textId="77777777" w:rsidTr="004D75F5">
        <w:trPr>
          <w:trHeight w:val="919"/>
        </w:trPr>
        <w:tc>
          <w:tcPr>
            <w:tcW w:w="3029" w:type="pct"/>
          </w:tcPr>
          <w:p w14:paraId="643B09C3"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Type:</w:t>
            </w:r>
          </w:p>
          <w:p w14:paraId="47F26CA9"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 xml:space="preserve">attribute </w:t>
            </w:r>
            <m:oMath>
              <m:sSub>
                <m:sSubPr>
                  <m:ctrlPr>
                    <w:rPr>
                      <w:rFonts w:ascii="Cambria Math" w:hAnsi="Cambria Math" w:cs="Times New Roman"/>
                      <w:i/>
                      <w:kern w:val="0"/>
                      <w:sz w:val="22"/>
                    </w:rPr>
                  </m:ctrlPr>
                </m:sSubPr>
                <m:e>
                  <m:r>
                    <w:rPr>
                      <w:rFonts w:ascii="Cambria Math" w:hAnsi="Cambria Math" w:cs="Times New Roman"/>
                      <w:kern w:val="0"/>
                      <w:sz w:val="22"/>
                    </w:rPr>
                    <m:t>g</m:t>
                  </m:r>
                </m:e>
                <m:sub>
                  <m:r>
                    <w:rPr>
                      <w:rFonts w:ascii="Cambria Math" w:hAnsi="Cambria Math" w:cs="Times New Roman"/>
                      <w:kern w:val="0"/>
                      <w:sz w:val="22"/>
                    </w:rPr>
                    <m:t>1</m:t>
                  </m:r>
                </m:sub>
              </m:sSub>
            </m:oMath>
            <w:r>
              <w:rPr>
                <w:rFonts w:ascii="Times New Roman" w:hAnsi="Times New Roman" w:cs="Times New Roman" w:hint="eastAsia"/>
                <w:kern w:val="0"/>
                <w:sz w:val="22"/>
              </w:rPr>
              <w:t xml:space="preserve"> </w:t>
            </w:r>
            <w:r>
              <w:rPr>
                <w:rFonts w:ascii="Times New Roman" w:hAnsi="Times New Roman" w:cs="Times New Roman"/>
                <w:kern w:val="0"/>
                <w:sz w:val="22"/>
              </w:rPr>
              <w:t xml:space="preserve">is preferred vs attribute </w:t>
            </w:r>
            <m:oMath>
              <m:sSub>
                <m:sSubPr>
                  <m:ctrlPr>
                    <w:rPr>
                      <w:rFonts w:ascii="Cambria Math" w:hAnsi="Cambria Math" w:cs="Times New Roman"/>
                      <w:i/>
                      <w:kern w:val="0"/>
                      <w:sz w:val="22"/>
                    </w:rPr>
                  </m:ctrlPr>
                </m:sSubPr>
                <m:e>
                  <m:r>
                    <w:rPr>
                      <w:rFonts w:ascii="Cambria Math" w:hAnsi="Cambria Math" w:cs="Times New Roman"/>
                      <w:kern w:val="0"/>
                      <w:sz w:val="22"/>
                    </w:rPr>
                    <m:t>g</m:t>
                  </m:r>
                </m:e>
                <m:sub>
                  <m:r>
                    <w:rPr>
                      <w:rFonts w:ascii="Cambria Math" w:hAnsi="Cambria Math" w:cs="Times New Roman"/>
                      <w:kern w:val="0"/>
                      <w:sz w:val="22"/>
                    </w:rPr>
                    <m:t>2</m:t>
                  </m:r>
                </m:sub>
              </m:sSub>
            </m:oMath>
            <w:r>
              <w:rPr>
                <w:rFonts w:ascii="Times New Roman" w:hAnsi="Times New Roman" w:cs="Times New Roman" w:hint="eastAsia"/>
                <w:kern w:val="0"/>
                <w:sz w:val="22"/>
              </w:rPr>
              <w:t xml:space="preserve"> </w:t>
            </w:r>
            <w:r>
              <w:rPr>
                <w:rFonts w:ascii="Times New Roman" w:hAnsi="Times New Roman" w:cs="Times New Roman"/>
                <w:kern w:val="0"/>
                <w:sz w:val="22"/>
              </w:rPr>
              <w:t>is preferred)</w:t>
            </w:r>
          </w:p>
        </w:tc>
        <w:tc>
          <w:tcPr>
            <w:tcW w:w="606" w:type="pct"/>
          </w:tcPr>
          <w:p w14:paraId="3A3F5BAC"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A</w:t>
            </w:r>
            <w:r>
              <w:rPr>
                <w:rFonts w:ascii="Times New Roman" w:hAnsi="Times New Roman" w:cs="Times New Roman"/>
                <w:kern w:val="0"/>
                <w:sz w:val="22"/>
              </w:rPr>
              <w:t>mount</w:t>
            </w:r>
          </w:p>
        </w:tc>
        <w:tc>
          <w:tcPr>
            <w:tcW w:w="606" w:type="pct"/>
          </w:tcPr>
          <w:p w14:paraId="2BACABE1"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elay</w:t>
            </w:r>
          </w:p>
        </w:tc>
        <w:tc>
          <w:tcPr>
            <w:tcW w:w="758" w:type="pct"/>
          </w:tcPr>
          <w:p w14:paraId="1A4A9AC7" w14:textId="77777777" w:rsidR="00573D0E" w:rsidRDefault="00573D0E" w:rsidP="004D75F5">
            <w:pPr>
              <w:rPr>
                <w:rFonts w:ascii="Times New Roman" w:hAnsi="Times New Roman" w:cs="Times New Roman"/>
                <w:kern w:val="0"/>
                <w:sz w:val="22"/>
              </w:rPr>
            </w:pPr>
            <w:r>
              <w:rPr>
                <w:rFonts w:ascii="Times New Roman" w:hAnsi="Times New Roman" w:cs="Times New Roman"/>
                <w:kern w:val="0"/>
                <w:sz w:val="22"/>
              </w:rPr>
              <w:t>Risk</w:t>
            </w:r>
          </w:p>
        </w:tc>
      </w:tr>
      <w:tr w:rsidR="00573D0E" w14:paraId="30E419C1" w14:textId="77777777" w:rsidTr="004D75F5">
        <w:trPr>
          <w:trHeight w:val="151"/>
        </w:trPr>
        <w:tc>
          <w:tcPr>
            <w:tcW w:w="3029" w:type="pct"/>
          </w:tcPr>
          <w:p w14:paraId="673816E4"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A</w:t>
            </w:r>
          </w:p>
        </w:tc>
        <w:tc>
          <w:tcPr>
            <w:tcW w:w="606" w:type="pct"/>
          </w:tcPr>
          <w:p w14:paraId="6DD3237C"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58053326"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5A88103F"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5B63E56A" w14:textId="77777777" w:rsidTr="004D75F5">
        <w:trPr>
          <w:trHeight w:val="151"/>
        </w:trPr>
        <w:tc>
          <w:tcPr>
            <w:tcW w:w="3029" w:type="pct"/>
          </w:tcPr>
          <w:p w14:paraId="39BCC4ED"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 xml:space="preserve"> vs A</w:t>
            </w:r>
          </w:p>
        </w:tc>
        <w:tc>
          <w:tcPr>
            <w:tcW w:w="606" w:type="pct"/>
          </w:tcPr>
          <w:p w14:paraId="19DB7A56"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13F0FE9A"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1F6406C1"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46654A0C" w14:textId="77777777" w:rsidTr="004D75F5">
        <w:trPr>
          <w:trHeight w:val="151"/>
        </w:trPr>
        <w:tc>
          <w:tcPr>
            <w:tcW w:w="3029" w:type="pct"/>
          </w:tcPr>
          <w:p w14:paraId="22650267"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D</w:t>
            </w:r>
          </w:p>
        </w:tc>
        <w:tc>
          <w:tcPr>
            <w:tcW w:w="606" w:type="pct"/>
          </w:tcPr>
          <w:p w14:paraId="1819FCAB"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37FED808"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46B26F51"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492982B9" w14:textId="77777777" w:rsidTr="004D75F5">
        <w:trPr>
          <w:trHeight w:val="151"/>
        </w:trPr>
        <w:tc>
          <w:tcPr>
            <w:tcW w:w="3029" w:type="pct"/>
          </w:tcPr>
          <w:p w14:paraId="36D67D1C"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R</w:t>
            </w:r>
            <w:r>
              <w:rPr>
                <w:rFonts w:ascii="Times New Roman" w:hAnsi="Times New Roman" w:cs="Times New Roman"/>
                <w:kern w:val="0"/>
                <w:sz w:val="22"/>
              </w:rPr>
              <w:t xml:space="preserve"> vs AD</w:t>
            </w:r>
          </w:p>
        </w:tc>
        <w:tc>
          <w:tcPr>
            <w:tcW w:w="606" w:type="pct"/>
          </w:tcPr>
          <w:p w14:paraId="5D8A7157"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232AEC1A"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40B05E96" w14:textId="77777777" w:rsidR="00573D0E" w:rsidRPr="00265CC7" w:rsidRDefault="00EB1B94" w:rsidP="004D75F5">
            <w:pPr>
              <w:rPr>
                <w:rFonts w:ascii="Times New Roman" w:hAnsi="Times New Roman" w:cs="Times New Roman"/>
                <w:i/>
                <w:kern w:val="0"/>
                <w:sz w:val="22"/>
              </w:rPr>
            </w:pPr>
            <m:oMathPara>
              <m:oMath>
                <m:sSub>
                  <m:sSubPr>
                    <m:ctrlPr>
                      <w:rPr>
                        <w:rFonts w:ascii="Cambria Math" w:hAnsi="Cambria Math" w:cs="Times New Roman"/>
                        <w:i/>
                        <w:kern w:val="0"/>
                        <w:sz w:val="22"/>
                      </w:rPr>
                    </m:ctrlPr>
                  </m:sSubPr>
                  <m:e>
                    <m:r>
                      <w:rPr>
                        <w:rFonts w:ascii="Cambria Math" w:hAnsi="Cambria Math" w:cs="Times New Roman" w:hint="eastAsia"/>
                        <w:kern w:val="0"/>
                        <w:sz w:val="22"/>
                      </w:rPr>
                      <m:t>p</m:t>
                    </m:r>
                    <m:ctrlPr>
                      <w:rPr>
                        <w:rFonts w:ascii="Cambria Math" w:hAnsi="Cambria Math" w:cs="Times New Roman" w:hint="eastAsia"/>
                        <w:i/>
                        <w:kern w:val="0"/>
                        <w:sz w:val="22"/>
                      </w:rPr>
                    </m:ctrlP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761BE74A" w14:textId="77777777" w:rsidTr="004D75F5">
        <w:trPr>
          <w:trHeight w:val="151"/>
        </w:trPr>
        <w:tc>
          <w:tcPr>
            <w:tcW w:w="3029" w:type="pct"/>
          </w:tcPr>
          <w:p w14:paraId="5888D211"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 xml:space="preserve"> vs AR</w:t>
            </w:r>
          </w:p>
        </w:tc>
        <w:tc>
          <w:tcPr>
            <w:tcW w:w="606" w:type="pct"/>
          </w:tcPr>
          <w:p w14:paraId="13EFAE5F"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6D011DF8"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5EE79A6B"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r w:rsidR="00573D0E" w14:paraId="18B2FAC7" w14:textId="77777777" w:rsidTr="004D75F5">
        <w:trPr>
          <w:trHeight w:val="151"/>
        </w:trPr>
        <w:tc>
          <w:tcPr>
            <w:tcW w:w="3029" w:type="pct"/>
          </w:tcPr>
          <w:p w14:paraId="2784FBB8" w14:textId="77777777" w:rsidR="00573D0E" w:rsidRDefault="00573D0E" w:rsidP="004D75F5">
            <w:pPr>
              <w:rPr>
                <w:rFonts w:ascii="Times New Roman" w:hAnsi="Times New Roman" w:cs="Times New Roman"/>
                <w:kern w:val="0"/>
                <w:sz w:val="22"/>
              </w:rPr>
            </w:pPr>
            <w:r>
              <w:rPr>
                <w:rFonts w:ascii="Times New Roman" w:hAnsi="Times New Roman" w:cs="Times New Roman" w:hint="eastAsia"/>
                <w:kern w:val="0"/>
                <w:sz w:val="22"/>
              </w:rPr>
              <w:t>D</w:t>
            </w:r>
            <w:r>
              <w:rPr>
                <w:rFonts w:ascii="Times New Roman" w:hAnsi="Times New Roman" w:cs="Times New Roman"/>
                <w:kern w:val="0"/>
                <w:sz w:val="22"/>
              </w:rPr>
              <w:t>R vs A</w:t>
            </w:r>
          </w:p>
        </w:tc>
        <w:tc>
          <w:tcPr>
            <w:tcW w:w="606" w:type="pct"/>
          </w:tcPr>
          <w:p w14:paraId="33B982CF"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x</m:t>
                    </m:r>
                  </m:e>
                  <m:sub>
                    <m:r>
                      <w:rPr>
                        <w:rFonts w:ascii="Cambria Math" w:hAnsi="Cambria Math" w:cs="Times New Roman"/>
                        <w:kern w:val="0"/>
                        <w:sz w:val="22"/>
                      </w:rPr>
                      <m:t>2</m:t>
                    </m:r>
                  </m:sub>
                </m:sSub>
              </m:oMath>
            </m:oMathPara>
          </w:p>
        </w:tc>
        <w:tc>
          <w:tcPr>
            <w:tcW w:w="606" w:type="pct"/>
          </w:tcPr>
          <w:p w14:paraId="6EDC052E"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1</m:t>
                    </m:r>
                  </m:sub>
                </m:sSub>
                <m:r>
                  <w:rPr>
                    <w:rFonts w:ascii="Cambria Math" w:hAnsi="Cambria Math" w:cs="Times New Roman"/>
                    <w:kern w:val="0"/>
                    <w:sz w:val="22"/>
                  </w:rPr>
                  <m:t>&lt;</m:t>
                </m:r>
                <m:sSub>
                  <m:sSubPr>
                    <m:ctrlPr>
                      <w:rPr>
                        <w:rFonts w:ascii="Cambria Math" w:hAnsi="Cambria Math" w:cs="Times New Roman"/>
                        <w:i/>
                        <w:kern w:val="0"/>
                        <w:sz w:val="22"/>
                      </w:rPr>
                    </m:ctrlPr>
                  </m:sSubPr>
                  <m:e>
                    <m:r>
                      <w:rPr>
                        <w:rFonts w:ascii="Cambria Math" w:hAnsi="Cambria Math" w:cs="Times New Roman"/>
                        <w:kern w:val="0"/>
                        <w:sz w:val="22"/>
                      </w:rPr>
                      <m:t>t</m:t>
                    </m:r>
                  </m:e>
                  <m:sub>
                    <m:r>
                      <w:rPr>
                        <w:rFonts w:ascii="Cambria Math" w:hAnsi="Cambria Math" w:cs="Times New Roman"/>
                        <w:kern w:val="0"/>
                        <w:sz w:val="22"/>
                      </w:rPr>
                      <m:t>2</m:t>
                    </m:r>
                  </m:sub>
                </m:sSub>
              </m:oMath>
            </m:oMathPara>
          </w:p>
        </w:tc>
        <w:tc>
          <w:tcPr>
            <w:tcW w:w="758" w:type="pct"/>
          </w:tcPr>
          <w:p w14:paraId="09BFA894" w14:textId="77777777" w:rsidR="00573D0E" w:rsidRDefault="00EB1B94" w:rsidP="004D75F5">
            <w:pPr>
              <w:rPr>
                <w:rFonts w:ascii="Times New Roman" w:hAnsi="Times New Roman" w:cs="Times New Roman"/>
                <w:kern w:val="0"/>
                <w:sz w:val="22"/>
              </w:rPr>
            </w:pPr>
            <m:oMathPara>
              <m:oMath>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1</m:t>
                    </m:r>
                  </m:sub>
                </m:sSub>
                <m:r>
                  <w:rPr>
                    <w:rFonts w:ascii="Cambria Math" w:hAnsi="Cambria Math" w:cs="Times New Roman"/>
                    <w:kern w:val="0"/>
                    <w:sz w:val="22"/>
                  </w:rPr>
                  <m:t>&gt;</m:t>
                </m:r>
                <m:sSub>
                  <m:sSubPr>
                    <m:ctrlPr>
                      <w:rPr>
                        <w:rFonts w:ascii="Cambria Math" w:hAnsi="Cambria Math" w:cs="Times New Roman"/>
                        <w:i/>
                        <w:kern w:val="0"/>
                        <w:sz w:val="22"/>
                      </w:rPr>
                    </m:ctrlPr>
                  </m:sSubPr>
                  <m:e>
                    <m:r>
                      <w:rPr>
                        <w:rFonts w:ascii="Cambria Math" w:hAnsi="Cambria Math" w:cs="Times New Roman"/>
                        <w:kern w:val="0"/>
                        <w:sz w:val="22"/>
                      </w:rPr>
                      <m:t>p</m:t>
                    </m:r>
                  </m:e>
                  <m:sub>
                    <m:r>
                      <w:rPr>
                        <w:rFonts w:ascii="Cambria Math" w:hAnsi="Cambria Math" w:cs="Times New Roman"/>
                        <w:kern w:val="0"/>
                        <w:sz w:val="22"/>
                      </w:rPr>
                      <m:t>2</m:t>
                    </m:r>
                  </m:sub>
                </m:sSub>
              </m:oMath>
            </m:oMathPara>
          </w:p>
        </w:tc>
      </w:tr>
    </w:tbl>
    <w:p w14:paraId="254B62EF" w14:textId="77777777" w:rsidR="00573D0E" w:rsidRDefault="00573D0E" w:rsidP="00573D0E">
      <w:pPr>
        <w:rPr>
          <w:rFonts w:ascii="Times New Roman" w:hAnsi="Times New Roman" w:cs="Times New Roman"/>
        </w:rPr>
      </w:pPr>
      <w:r w:rsidRPr="008A60F5">
        <w:rPr>
          <w:rFonts w:ascii="Times New Roman" w:hAnsi="Times New Roman" w:cs="Times New Roman"/>
          <w:kern w:val="0"/>
          <w:sz w:val="22"/>
        </w:rPr>
        <w:t xml:space="preserve">Four conditions: baseline, magnitude, </w:t>
      </w:r>
      <w:r w:rsidRPr="008A60F5">
        <w:rPr>
          <w:rFonts w:ascii="Times New Roman" w:hAnsi="Times New Roman" w:cs="Times New Roman"/>
        </w:rPr>
        <w:t>immediacy</w:t>
      </w:r>
      <w:r w:rsidRPr="008A60F5">
        <w:rPr>
          <w:rFonts w:ascii="Times New Roman" w:hAnsi="Times New Roman" w:cs="Times New Roman"/>
          <w:kern w:val="0"/>
          <w:sz w:val="22"/>
        </w:rPr>
        <w:t xml:space="preserve"> and certainty. Baseline condition contain 96 choices, 16 for each type. Magnitude condition is obtained by </w:t>
      </w:r>
      <w:r w:rsidRPr="008A60F5">
        <w:rPr>
          <w:rFonts w:ascii="Times New Roman" w:hAnsi="Times New Roman" w:cs="Times New Roman"/>
        </w:rPr>
        <w:t xml:space="preserve">multiply the amounts in the baseline condition by 10, immediacy </w:t>
      </w:r>
      <w:r w:rsidRPr="008A60F5">
        <w:rPr>
          <w:rFonts w:ascii="Times New Roman" w:hAnsi="Times New Roman" w:cs="Times New Roman"/>
          <w:kern w:val="0"/>
          <w:sz w:val="22"/>
        </w:rPr>
        <w:t>condition by</w:t>
      </w:r>
      <w:r w:rsidRPr="008A60F5">
        <w:rPr>
          <w:rFonts w:ascii="Times New Roman" w:hAnsi="Times New Roman" w:cs="Times New Roman"/>
        </w:rPr>
        <w:t xml:space="preserve"> add 12 months to the delays in the baseline condition, and certainty </w:t>
      </w:r>
      <w:r w:rsidRPr="008A60F5">
        <w:rPr>
          <w:rFonts w:ascii="Times New Roman" w:hAnsi="Times New Roman" w:cs="Times New Roman"/>
          <w:kern w:val="0"/>
          <w:sz w:val="22"/>
        </w:rPr>
        <w:t>condition by</w:t>
      </w:r>
      <w:r w:rsidRPr="008A60F5">
        <w:rPr>
          <w:rFonts w:ascii="Times New Roman" w:hAnsi="Times New Roman" w:cs="Times New Roman"/>
        </w:rPr>
        <w:t xml:space="preserve"> divide the probabilities in the baseline condition by five. Six choices with one dominated option are included as check questions. Total 386 trials.</w:t>
      </w:r>
      <w:r>
        <w:rPr>
          <w:rFonts w:ascii="Times New Roman" w:hAnsi="Times New Roman" w:cs="Times New Roman"/>
        </w:rPr>
        <w:t xml:space="preserve"> </w:t>
      </w:r>
      <w:r w:rsidRPr="008A60F5">
        <w:rPr>
          <w:rFonts w:ascii="Times New Roman" w:hAnsi="Times New Roman" w:cs="Times New Roman"/>
        </w:rPr>
        <w:t>Sample size was 100, which was decided before data collection.</w:t>
      </w:r>
    </w:p>
    <w:p w14:paraId="581F3EF8" w14:textId="77777777" w:rsidR="00573D0E" w:rsidRPr="008A60F5" w:rsidRDefault="00573D0E" w:rsidP="00573D0E">
      <w:pPr>
        <w:rPr>
          <w:rFonts w:ascii="Times New Roman" w:hAnsi="Times New Roman" w:cs="Times New Roman"/>
          <w:kern w:val="0"/>
          <w:sz w:val="22"/>
        </w:rPr>
      </w:pPr>
    </w:p>
    <w:p w14:paraId="41BF8942" w14:textId="77777777" w:rsidR="00573D0E" w:rsidRDefault="00573D0E" w:rsidP="00573D0E">
      <w:pPr>
        <w:rPr>
          <w:rFonts w:ascii="Times New Roman" w:hAnsi="Times New Roman" w:cs="Times New Roman"/>
          <w:b/>
          <w:bCs/>
          <w:kern w:val="0"/>
          <w:sz w:val="22"/>
        </w:rPr>
      </w:pPr>
      <w:r>
        <w:rPr>
          <w:rFonts w:ascii="Times New Roman" w:hAnsi="Times New Roman" w:cs="Times New Roman"/>
          <w:b/>
          <w:bCs/>
          <w:kern w:val="0"/>
          <w:sz w:val="22"/>
        </w:rPr>
        <w:t>Expected results of the experiment</w:t>
      </w:r>
    </w:p>
    <w:p w14:paraId="6C0188A8"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 xml:space="preserve">Unlike example 1, the experimental design of RIC varies largely from study to study and the observed </w:t>
      </w:r>
      <w:r>
        <w:rPr>
          <w:rFonts w:ascii="Times New Roman" w:hAnsi="Times New Roman" w:cs="Times New Roman" w:hint="eastAsia"/>
          <w:kern w:val="0"/>
          <w:sz w:val="22"/>
        </w:rPr>
        <w:t>re</w:t>
      </w:r>
      <w:r>
        <w:rPr>
          <w:rFonts w:ascii="Times New Roman" w:hAnsi="Times New Roman" w:cs="Times New Roman"/>
          <w:kern w:val="0"/>
          <w:sz w:val="22"/>
        </w:rPr>
        <w:t>sults are unstable. The ways to analyze data also changed largely. No proper dataset could be used as reference. I will use the established models of RIC: PTT, HD, MHD to simulate the expected results.</w:t>
      </w:r>
    </w:p>
    <w:p w14:paraId="11E49383"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ab/>
        <w:t xml:space="preserve">I use the information of the effects related to three manipulations than was reviewed in the original study to tuning the prior parameters. In addition, one dataset for risky choice and one dataset for intertemporal choice have been found. I also use these two datasets to refine the priors. </w:t>
      </w:r>
      <w:r w:rsidRPr="00C17A3E">
        <w:rPr>
          <w:rFonts w:ascii="Times New Roman" w:hAnsi="Times New Roman" w:cs="Times New Roman"/>
          <w:kern w:val="0"/>
          <w:sz w:val="22"/>
          <w:highlight w:val="yellow"/>
        </w:rPr>
        <w:t>Other literatures results will also be used.</w:t>
      </w:r>
    </w:p>
    <w:p w14:paraId="08FBD372" w14:textId="77777777" w:rsidR="00573D0E" w:rsidRPr="00AE75B1" w:rsidRDefault="00573D0E" w:rsidP="00573D0E">
      <w:pPr>
        <w:rPr>
          <w:rFonts w:ascii="Times New Roman" w:hAnsi="Times New Roman" w:cs="Times New Roman"/>
          <w:b/>
          <w:bCs/>
          <w:i/>
          <w:iCs/>
          <w:kern w:val="0"/>
          <w:sz w:val="22"/>
        </w:rPr>
      </w:pPr>
      <w:r>
        <w:rPr>
          <w:rFonts w:ascii="Times New Roman" w:hAnsi="Times New Roman" w:cs="Times New Roman"/>
          <w:b/>
          <w:bCs/>
          <w:i/>
          <w:iCs/>
          <w:kern w:val="0"/>
          <w:sz w:val="22"/>
        </w:rPr>
        <w:t>Established models</w:t>
      </w:r>
    </w:p>
    <w:p w14:paraId="3FEB8180" w14:textId="77777777" w:rsidR="00573D0E" w:rsidRDefault="00573D0E" w:rsidP="00573D0E">
      <w:pPr>
        <w:rPr>
          <w:rFonts w:ascii="Times New Roman" w:hAnsi="Times New Roman" w:cs="Times New Roman"/>
          <w:sz w:val="22"/>
        </w:rPr>
      </w:pPr>
      <w:r>
        <w:rPr>
          <w:rFonts w:ascii="Times New Roman" w:hAnsi="Times New Roman" w:cs="Times New Roman"/>
          <w:sz w:val="22"/>
        </w:rPr>
        <w:t xml:space="preserve">The three established models are all utility-based model. The general form of the is </w:t>
      </w:r>
      <m:oMath>
        <m:r>
          <w:rPr>
            <w:rFonts w:ascii="Cambria Math" w:hAnsi="Cambria Math" w:cs="Times New Roman"/>
            <w:sz w:val="22"/>
          </w:rPr>
          <m:t>u=v</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*w(t, p)</m:t>
        </m:r>
      </m:oMath>
      <w:r>
        <w:rPr>
          <w:rFonts w:ascii="Times New Roman" w:hAnsi="Times New Roman" w:cs="Times New Roman" w:hint="eastAsia"/>
          <w:sz w:val="22"/>
        </w:rPr>
        <w:t>,</w:t>
      </w:r>
      <w:r>
        <w:rPr>
          <w:rFonts w:ascii="Times New Roman" w:hAnsi="Times New Roman" w:cs="Times New Roman"/>
          <w:sz w:val="22"/>
        </w:rPr>
        <w:t xml:space="preserve"> where </w:t>
      </w:r>
      <m:oMath>
        <m:r>
          <w:rPr>
            <w:rFonts w:ascii="Cambria Math" w:hAnsi="Cambria Math" w:cs="Times New Roman"/>
            <w:sz w:val="22"/>
          </w:rPr>
          <m:t>v(x)</m:t>
        </m:r>
      </m:oMath>
      <w:r>
        <w:rPr>
          <w:rFonts w:ascii="Times New Roman" w:hAnsi="Times New Roman" w:cs="Times New Roman" w:hint="eastAsia"/>
          <w:sz w:val="22"/>
        </w:rPr>
        <w:t xml:space="preserve"> </w:t>
      </w:r>
      <w:r>
        <w:rPr>
          <w:rFonts w:ascii="Times New Roman" w:hAnsi="Times New Roman" w:cs="Times New Roman"/>
          <w:sz w:val="22"/>
        </w:rPr>
        <w:t xml:space="preserve">is the subject value of the amount </w:t>
      </w:r>
      <m:oMath>
        <m:r>
          <w:rPr>
            <w:rFonts w:ascii="Cambria Math" w:hAnsi="Cambria Math" w:cs="Times New Roman"/>
            <w:sz w:val="22"/>
          </w:rPr>
          <m:t>x</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w(t, p)</m:t>
        </m:r>
      </m:oMath>
      <w:r>
        <w:rPr>
          <w:rFonts w:ascii="Times New Roman" w:hAnsi="Times New Roman" w:cs="Times New Roman" w:hint="eastAsia"/>
          <w:sz w:val="22"/>
        </w:rPr>
        <w:t xml:space="preserve"> </w:t>
      </w:r>
      <w:r>
        <w:rPr>
          <w:rFonts w:ascii="Times New Roman" w:hAnsi="Times New Roman" w:cs="Times New Roman"/>
          <w:sz w:val="22"/>
        </w:rPr>
        <w:t xml:space="preserve">is the discounting function of delay </w:t>
      </w:r>
      <m:oMath>
        <m:r>
          <w:rPr>
            <w:rFonts w:ascii="Cambria Math" w:hAnsi="Cambria Math" w:cs="Times New Roman"/>
            <w:sz w:val="22"/>
          </w:rPr>
          <m:t>t</m:t>
        </m:r>
      </m:oMath>
      <w:r>
        <w:rPr>
          <w:rFonts w:ascii="Times New Roman" w:hAnsi="Times New Roman" w:cs="Times New Roman" w:hint="eastAsia"/>
          <w:sz w:val="22"/>
        </w:rPr>
        <w:t xml:space="preserve"> </w:t>
      </w:r>
      <w:r>
        <w:rPr>
          <w:rFonts w:ascii="Times New Roman" w:hAnsi="Times New Roman" w:cs="Times New Roman"/>
          <w:sz w:val="22"/>
        </w:rPr>
        <w:t xml:space="preserve">and uncertainty </w:t>
      </w:r>
      <m:oMath>
        <m:r>
          <w:rPr>
            <w:rFonts w:ascii="Cambria Math" w:hAnsi="Cambria Math" w:cs="Times New Roman"/>
            <w:sz w:val="22"/>
          </w:rPr>
          <m:t>p</m:t>
        </m:r>
      </m:oMath>
      <w:r>
        <w:rPr>
          <w:rFonts w:ascii="Times New Roman" w:hAnsi="Times New Roman" w:cs="Times New Roman"/>
          <w:sz w:val="22"/>
        </w:rPr>
        <w:t xml:space="preserve">. In the following, I use </w:t>
      </w:r>
      <m:oMath>
        <m:r>
          <w:rPr>
            <w:rFonts w:ascii="Cambria Math" w:hAnsi="Cambria Math" w:cs="Times New Roman"/>
            <w:sz w:val="22"/>
          </w:rPr>
          <m:t>u(x,p,t)</m:t>
        </m:r>
      </m:oMath>
      <w:r>
        <w:rPr>
          <w:rFonts w:ascii="Times New Roman" w:hAnsi="Times New Roman" w:cs="Times New Roman" w:hint="eastAsia"/>
          <w:sz w:val="22"/>
        </w:rPr>
        <w:t xml:space="preserve"> </w:t>
      </w:r>
      <w:r>
        <w:rPr>
          <w:rFonts w:ascii="Times New Roman" w:hAnsi="Times New Roman" w:cs="Times New Roman"/>
          <w:sz w:val="22"/>
        </w:rPr>
        <w:t xml:space="preserve">to denote the utility of an option </w:t>
      </w:r>
      <m:oMath>
        <m:r>
          <w:rPr>
            <w:rFonts w:ascii="Cambria Math" w:hAnsi="Cambria Math" w:cs="Times New Roman"/>
            <w:sz w:val="22"/>
          </w:rPr>
          <m:t>(x, p, t)</m:t>
        </m:r>
      </m:oMath>
      <w:r>
        <w:rPr>
          <w:rFonts w:ascii="Times New Roman" w:hAnsi="Times New Roman" w:cs="Times New Roman"/>
          <w:sz w:val="22"/>
        </w:rPr>
        <w:t xml:space="preserve"> and </w:t>
      </w:r>
      <m:oMath>
        <m:r>
          <w:rPr>
            <w:rFonts w:ascii="Cambria Math" w:hAnsi="Cambria Math" w:cs="Times New Roman"/>
            <w:sz w:val="22"/>
          </w:rPr>
          <m:t>θ</m:t>
        </m:r>
      </m:oMath>
      <w:r>
        <w:rPr>
          <w:rFonts w:ascii="Times New Roman" w:hAnsi="Times New Roman" w:cs="Times New Roman"/>
          <w:sz w:val="22"/>
        </w:rPr>
        <w:t xml:space="preserve"> to denote the odd against </w:t>
      </w:r>
      <m:oMath>
        <m:f>
          <m:fPr>
            <m:ctrlPr>
              <w:rPr>
                <w:rFonts w:ascii="Cambria Math" w:hAnsi="Cambria Math" w:cs="Times New Roman"/>
                <w:i/>
                <w:sz w:val="22"/>
              </w:rPr>
            </m:ctrlPr>
          </m:fPr>
          <m:num>
            <m:r>
              <w:rPr>
                <w:rFonts w:ascii="Cambria Math" w:hAnsi="Cambria Math" w:cs="Times New Roman"/>
                <w:sz w:val="22"/>
              </w:rPr>
              <m:t>1-p</m:t>
            </m:r>
          </m:num>
          <m:den>
            <m:r>
              <w:rPr>
                <w:rFonts w:ascii="Cambria Math" w:hAnsi="Cambria Math" w:cs="Times New Roman"/>
                <w:sz w:val="22"/>
              </w:rPr>
              <m:t>p</m:t>
            </m:r>
          </m:den>
        </m:f>
      </m:oMath>
      <w:r>
        <w:rPr>
          <w:rFonts w:ascii="Times New Roman" w:hAnsi="Times New Roman" w:cs="Times New Roman"/>
          <w:sz w:val="22"/>
        </w:rPr>
        <w:t>.</w:t>
      </w:r>
    </w:p>
    <w:p w14:paraId="48D3D11C"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b/>
          <w:bCs/>
          <w:kern w:val="0"/>
          <w:sz w:val="22"/>
        </w:rPr>
        <w:tab/>
      </w:r>
      <w:r w:rsidRPr="007617B5">
        <w:rPr>
          <w:rFonts w:ascii="Times New Roman" w:hAnsi="Times New Roman" w:cs="Times New Roman"/>
          <w:b/>
          <w:bCs/>
          <w:kern w:val="0"/>
          <w:sz w:val="22"/>
        </w:rPr>
        <w:t>HD</w:t>
      </w:r>
      <w:r>
        <w:rPr>
          <w:rFonts w:ascii="Times New Roman" w:hAnsi="Times New Roman" w:cs="Times New Roman"/>
          <w:b/>
          <w:bCs/>
          <w:kern w:val="0"/>
          <w:sz w:val="22"/>
        </w:rPr>
        <w:t xml:space="preserve">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{"citationID":"ikCCNyFU","properties":{"formattedCitation":"(Yi et al., 2006)","plainCitation":"(Yi et al., 2006)","noteIndex":0},"citationItems":[{"id":24713,"uris":["http://zotero.org/users/5418352/items/KFQUFTIT"],"uri":["http://zotero.org/users/5418352/items/KFQUFTIT"],"itemData":{"id":24713,"type":"article-journal","abstract":"Human discounting studies have frequently observed hyperbolic discounting of rewards that are delayed or probabilistic. However, no studies have systematically combined delay and probability in a single discounting procedure. Indifference points of hypothetical money rewards that are both delayed and probabilistic were determined. Probabilities were converted into comparable delays according to the h/k constant of proportionality determined by Rachlin et al. (1991), and discounting rates were calculated. These data provided a very good fit to the hyperbolic model of discounting, suggesting that delay and probability can be combined into a single metric in studies of discounting. The inclusion of a magnitude condition found the Magnitude Effect commonly found in studies of temporal discounting. A temporal resolution of uncertainty condition found no effect. The present paper offers a novel statistical method, within an established framework, for the analysis of data from studies of discounting that combine delay and probability.","container-title":"Behavioural Processes","DOI":"10.1016/j.beproc.2006.05.001","ISSN":"0376-6357","issue":"2","journalAbbreviation":"Behavioural Processes","language":"en","page":"149-155","source":"ScienceDirect","title":"The combined effects of delay and probability in discounting","volume":"73","author":[{"family":"Yi","given":"Richard"},{"family":"Piedad","given":"Xochitl","non-dropping-particle":"de la"},{"family":"Bickel","given":"Warren K."}],"issued":{"date-parts":[["2006",9,1]]}}}],"schema":"https://github.com/citation-style-language/schema/raw/master/csl-citation.json"} </w:instrText>
      </w:r>
      <w:r>
        <w:rPr>
          <w:rFonts w:ascii="Times New Roman" w:hAnsi="Times New Roman" w:cs="Times New Roman"/>
          <w:b/>
          <w:bCs/>
          <w:sz w:val="22"/>
        </w:rPr>
        <w:fldChar w:fldCharType="separate"/>
      </w:r>
      <w:r w:rsidRPr="0014332A">
        <w:rPr>
          <w:rFonts w:ascii="Times New Roman" w:hAnsi="Times New Roman" w:cs="Times New Roman"/>
          <w:sz w:val="22"/>
        </w:rPr>
        <w:t>(Yi et al., 2006)</w:t>
      </w:r>
      <w:r>
        <w:rPr>
          <w:rFonts w:ascii="Times New Roman" w:hAnsi="Times New Roman" w:cs="Times New Roman"/>
          <w:b/>
          <w:bCs/>
          <w:sz w:val="22"/>
        </w:rPr>
        <w:fldChar w:fldCharType="end"/>
      </w:r>
      <w:r w:rsidRPr="007617B5">
        <w:rPr>
          <w:rFonts w:ascii="Times New Roman" w:hAnsi="Times New Roman" w:cs="Times New Roman"/>
          <w:b/>
          <w:bCs/>
          <w:kern w:val="0"/>
          <w:sz w:val="22"/>
        </w:rPr>
        <w:t>.</w:t>
      </w:r>
      <w:r>
        <w:rPr>
          <w:rFonts w:ascii="Times New Roman" w:hAnsi="Times New Roman" w:cs="Times New Roman"/>
          <w:b/>
          <w:bCs/>
          <w:kern w:val="0"/>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m:rPr>
            <m:sty m:val="bi"/>
          </m:rP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a</m:t>
            </m:r>
          </m:sup>
        </m:sSup>
      </m:oMath>
      <w:r>
        <w:rPr>
          <w:rFonts w:ascii="Times New Roman" w:hAnsi="Times New Roman" w:cs="Times New Roman" w:hint="eastAsia"/>
          <w:sz w:val="22"/>
        </w:rPr>
        <w:t>,</w:t>
      </w:r>
      <w:r>
        <w:rPr>
          <w:rFonts w:ascii="Times New Roman" w:hAnsi="Times New Roman" w:cs="Times New Roman"/>
          <w:kern w:val="0"/>
          <w:sz w:val="22"/>
        </w:rPr>
        <w:t xml:space="preserve"> </w:t>
      </w:r>
      <m:oMath>
        <m:r>
          <w:rPr>
            <w:rFonts w:ascii="Cambria Math" w:hAnsi="Cambria Math" w:cs="Times New Roman"/>
            <w:kern w:val="0"/>
            <w:sz w:val="22"/>
          </w:rPr>
          <m:t>d(t,p)=</m:t>
        </m:r>
        <m:f>
          <m:fPr>
            <m:ctrlPr>
              <w:rPr>
                <w:rFonts w:ascii="Cambria Math" w:hAnsi="Cambria Math" w:cs="Times New Roman"/>
                <w:i/>
                <w:kern w:val="0"/>
                <w:sz w:val="22"/>
              </w:rPr>
            </m:ctrlPr>
          </m:fPr>
          <m:num>
            <m:r>
              <w:rPr>
                <w:rFonts w:ascii="Cambria Math" w:hAnsi="Cambria Math" w:cs="Times New Roman"/>
                <w:kern w:val="0"/>
                <w:sz w:val="22"/>
              </w:rPr>
              <m:t>1</m:t>
            </m:r>
          </m:num>
          <m:den>
            <m:r>
              <w:rPr>
                <w:rFonts w:ascii="Cambria Math" w:hAnsi="Cambria Math" w:cs="Times New Roman"/>
                <w:kern w:val="0"/>
                <w:sz w:val="22"/>
              </w:rPr>
              <m:t>1+</m:t>
            </m:r>
            <m:r>
              <w:rPr>
                <w:rFonts w:ascii="Cambria Math" w:hAnsi="Cambria Math" w:cs="Times New Roman"/>
                <w:kern w:val="0"/>
                <w:sz w:val="22"/>
              </w:rPr>
              <m:t>h</m:t>
            </m:r>
            <m:d>
              <m:dPr>
                <m:ctrlPr>
                  <w:rPr>
                    <w:rFonts w:ascii="Cambria Math" w:hAnsi="Cambria Math" w:cs="Times New Roman"/>
                    <w:i/>
                    <w:kern w:val="0"/>
                    <w:sz w:val="22"/>
                  </w:rPr>
                </m:ctrlPr>
              </m:dPr>
              <m:e>
                <m:r>
                  <w:rPr>
                    <w:rFonts w:ascii="Cambria Math" w:hAnsi="Cambria Math" w:cs="Times New Roman"/>
                    <w:kern w:val="0"/>
                    <w:sz w:val="22"/>
                  </w:rPr>
                  <m:t>d+iθ</m:t>
                </m:r>
              </m:e>
            </m:d>
          </m:den>
        </m:f>
      </m:oMath>
      <w:r>
        <w:rPr>
          <w:rFonts w:ascii="Times New Roman" w:hAnsi="Times New Roman" w:cs="Times New Roman" w:hint="eastAsia"/>
          <w:kern w:val="0"/>
          <w:sz w:val="22"/>
        </w:rPr>
        <w:t>.</w:t>
      </w:r>
      <w:r>
        <w:rPr>
          <w:rFonts w:ascii="Times New Roman" w:hAnsi="Times New Roman" w:cs="Times New Roman"/>
          <w:kern w:val="0"/>
          <w:sz w:val="22"/>
        </w:rPr>
        <w:t xml:space="preserve"> </w:t>
      </w:r>
    </w:p>
    <w:p w14:paraId="0109EF33" w14:textId="77777777" w:rsidR="00573D0E" w:rsidRPr="00373109" w:rsidRDefault="00573D0E" w:rsidP="00573D0E">
      <w:pPr>
        <w:autoSpaceDE w:val="0"/>
        <w:autoSpaceDN w:val="0"/>
        <w:adjustRightInd w:val="0"/>
        <w:jc w:val="left"/>
        <w:rPr>
          <w:rFonts w:ascii="Times-Roman" w:hAnsi="Times-Roman" w:cs="Times-Roman"/>
          <w:kern w:val="0"/>
          <w:sz w:val="22"/>
        </w:rPr>
      </w:pPr>
      <w:r w:rsidRPr="00373109">
        <w:rPr>
          <w:rFonts w:ascii="Times New Roman" w:hAnsi="Times New Roman" w:cs="Times New Roman"/>
          <w:kern w:val="0"/>
          <w:sz w:val="22"/>
        </w:rPr>
        <w:tab/>
        <w:t xml:space="preserve">As in MHD, </w:t>
      </w:r>
      <m:oMath>
        <m:r>
          <w:rPr>
            <w:rFonts w:ascii="Cambria Math" w:hAnsi="Cambria Math" w:cs="Times New Roman"/>
            <w:kern w:val="0"/>
            <w:sz w:val="22"/>
          </w:rPr>
          <m:t>α</m:t>
        </m:r>
      </m:oMath>
      <w:r w:rsidRPr="00373109">
        <w:rPr>
          <w:rFonts w:ascii="Times New Roman" w:hAnsi="Times New Roman" w:cs="Times New Roman"/>
          <w:kern w:val="0"/>
          <w:sz w:val="22"/>
        </w:rPr>
        <w:t xml:space="preserve"> is </w:t>
      </w:r>
      <w:r w:rsidRPr="00373109">
        <w:rPr>
          <w:rFonts w:ascii="Times-Roman" w:hAnsi="Times-Roman" w:cs="Times-Roman"/>
          <w:kern w:val="0"/>
          <w:sz w:val="22"/>
        </w:rPr>
        <w:t xml:space="preserve">assumed between 0 and </w:t>
      </w:r>
      <w:r>
        <w:rPr>
          <w:rFonts w:ascii="Times-Roman" w:hAnsi="Times-Roman" w:cs="Times-Roman"/>
          <w:kern w:val="0"/>
          <w:sz w:val="22"/>
        </w:rPr>
        <w:t>2</w:t>
      </w:r>
      <w:r w:rsidRPr="00373109">
        <w:rPr>
          <w:rFonts w:ascii="Times-Roman" w:hAnsi="Times-Roman" w:cs="Times-Roman"/>
          <w:kern w:val="0"/>
          <w:sz w:val="22"/>
        </w:rPr>
        <w:t xml:space="preserve">. </w:t>
      </w:r>
    </w:p>
    <w:p w14:paraId="752A2AB3" w14:textId="77777777" w:rsidR="00573D0E" w:rsidRDefault="00573D0E" w:rsidP="00573D0E">
      <w:pPr>
        <w:autoSpaceDE w:val="0"/>
        <w:autoSpaceDN w:val="0"/>
        <w:adjustRightInd w:val="0"/>
        <w:jc w:val="left"/>
        <w:rPr>
          <w:rFonts w:ascii="Times-Roman" w:hAnsi="Times-Roman" w:cs="Times-Roman"/>
          <w:kern w:val="0"/>
          <w:sz w:val="22"/>
        </w:rPr>
      </w:pPr>
      <w:r w:rsidRPr="00373109">
        <w:rPr>
          <w:rFonts w:ascii="Times-Roman" w:hAnsi="Times-Roman" w:cs="Times-Roman"/>
          <w:kern w:val="0"/>
          <w:sz w:val="22"/>
        </w:rPr>
        <w:tab/>
      </w:r>
      <w:r w:rsidRPr="00373109">
        <w:rPr>
          <w:rFonts w:ascii="Times-Roman" w:hAnsi="Times-Roman" w:cs="Times-Roman"/>
          <w:kern w:val="0"/>
          <w:sz w:val="22"/>
          <w:highlight w:val="yellow"/>
        </w:rPr>
        <w:t>Risk is transformed into a delay, which is then added to the existing level of delay before a discount function is applied</w:t>
      </w:r>
      <w:r w:rsidRPr="00373109">
        <w:rPr>
          <w:rFonts w:ascii="Times-Roman" w:hAnsi="Times-Roman" w:cs="Times-Roman" w:hint="eastAsia"/>
          <w:kern w:val="0"/>
          <w:sz w:val="22"/>
          <w:highlight w:val="yellow"/>
        </w:rPr>
        <w:t xml:space="preserve">. </w:t>
      </w:r>
      <w:r w:rsidRPr="00373109">
        <w:rPr>
          <w:rFonts w:ascii="Times-Roman" w:hAnsi="Times-Roman" w:cs="Times-Roman"/>
          <w:kern w:val="0"/>
          <w:sz w:val="22"/>
          <w:highlight w:val="yellow"/>
        </w:rPr>
        <w:t xml:space="preserve">This transformation assumes that risky choices are made by calculating the amount of time it would take, on average, to achieve the desired amount, if the gamble was repeated multiple times. Larger values of </w:t>
      </w:r>
      <w:r w:rsidRPr="00373109">
        <w:rPr>
          <w:rFonts w:ascii="Times-Italic" w:hAnsi="Times-Italic" w:cs="Times-Italic"/>
          <w:i/>
          <w:iCs/>
          <w:kern w:val="0"/>
          <w:sz w:val="22"/>
          <w:highlight w:val="yellow"/>
        </w:rPr>
        <w:t>i</w:t>
      </w:r>
      <w:r w:rsidRPr="00373109">
        <w:rPr>
          <w:rFonts w:ascii="Times-Roman" w:hAnsi="Times-Roman" w:cs="Times-Roman"/>
          <w:kern w:val="0"/>
          <w:sz w:val="22"/>
          <w:highlight w:val="yellow"/>
        </w:rPr>
        <w:t>, therefore, lead to a more negative view of risk as the inferred delay is longer</w:t>
      </w:r>
      <w:r w:rsidRPr="008058B7">
        <w:rPr>
          <w:rFonts w:ascii="Times New Roman" w:hAnsi="Times New Roman" w:cs="Times New Roman"/>
          <w:kern w:val="0"/>
          <w:szCs w:val="21"/>
          <w:highlight w:val="yellow"/>
        </w:rPr>
        <w:t>.</w:t>
      </w:r>
      <w:r w:rsidRPr="008058B7">
        <w:rPr>
          <w:rFonts w:ascii="Times New Roman" w:hAnsi="Times New Roman" w:cs="Times New Roman"/>
          <w:kern w:val="0"/>
          <w:szCs w:val="21"/>
        </w:rPr>
        <w:t xml:space="preserve"> In (Yi et al., 2006), </w:t>
      </w:r>
      <m:oMath>
        <m:r>
          <w:rPr>
            <w:rFonts w:ascii="Cambria Math" w:hAnsi="Cambria Math" w:cs="Times New Roman"/>
            <w:kern w:val="0"/>
            <w:szCs w:val="21"/>
          </w:rPr>
          <m:t>i</m:t>
        </m:r>
      </m:oMath>
      <w:r w:rsidRPr="008058B7">
        <w:rPr>
          <w:rFonts w:ascii="Times New Roman" w:hAnsi="Times New Roman" w:cs="Times New Roman"/>
          <w:kern w:val="0"/>
          <w:szCs w:val="21"/>
        </w:rPr>
        <w:t xml:space="preserve"> was set to 35.3 (Rachlin et al., 1991, </w:t>
      </w:r>
      <w:r w:rsidRPr="008058B7">
        <w:rPr>
          <w:rFonts w:ascii="Times New Roman" w:hAnsi="Times New Roman" w:cs="Times New Roman"/>
          <w:kern w:val="0"/>
          <w:szCs w:val="21"/>
          <w:highlight w:val="yellow"/>
        </w:rPr>
        <w:t>Subjects were asked to state their preference between a card that represented a risky $1,000 versus a delayed $1,000</w:t>
      </w:r>
      <w:r w:rsidRPr="008058B7">
        <w:rPr>
          <w:rFonts w:ascii="Times New Roman" w:hAnsi="Times New Roman" w:cs="Times New Roman"/>
          <w:kern w:val="0"/>
          <w:szCs w:val="21"/>
        </w:rPr>
        <w:t xml:space="preserve">.).  </w:t>
      </w:r>
    </w:p>
    <w:p w14:paraId="6DB5178D" w14:textId="77777777" w:rsidR="00573D0E" w:rsidRPr="00373109" w:rsidRDefault="00573D0E" w:rsidP="00573D0E">
      <w:pPr>
        <w:autoSpaceDE w:val="0"/>
        <w:autoSpaceDN w:val="0"/>
        <w:adjustRightInd w:val="0"/>
        <w:jc w:val="left"/>
        <w:rPr>
          <w:rFonts w:ascii="Times-Roman" w:hAnsi="Times-Roman" w:cs="Times-Roman"/>
          <w:kern w:val="0"/>
          <w:sz w:val="22"/>
        </w:rPr>
      </w:pPr>
      <w:r>
        <w:rPr>
          <w:rFonts w:ascii="Times-Roman" w:hAnsi="Times-Roman" w:cs="Times-Roman"/>
          <w:kern w:val="0"/>
          <w:sz w:val="22"/>
        </w:rPr>
        <w:tab/>
      </w:r>
      <w:r w:rsidRPr="00373109">
        <w:rPr>
          <w:rFonts w:ascii="Times-Roman" w:hAnsi="Times-Roman" w:cs="Times-Roman"/>
          <w:kern w:val="0"/>
          <w:sz w:val="22"/>
        </w:rPr>
        <w:t xml:space="preserve">the estimate of log(h) at x=10 is </w:t>
      </w:r>
      <w:r>
        <w:rPr>
          <w:rFonts w:ascii="Times-Roman" w:hAnsi="Times-Roman" w:cs="Times-Roman"/>
          <w:kern w:val="0"/>
          <w:sz w:val="22"/>
        </w:rPr>
        <w:t>-6.82, at x=1000 is -7.48. T</w:t>
      </w:r>
      <w:r>
        <w:rPr>
          <w:rFonts w:ascii="Times-Roman" w:hAnsi="Times-Roman" w:cs="Times-Roman" w:hint="eastAsia"/>
          <w:kern w:val="0"/>
          <w:sz w:val="22"/>
        </w:rPr>
        <w:t>aka</w:t>
      </w:r>
      <w:r>
        <w:rPr>
          <w:rFonts w:ascii="Times-Roman" w:hAnsi="Times-Roman" w:cs="Times-Roman"/>
          <w:kern w:val="0"/>
          <w:sz w:val="22"/>
        </w:rPr>
        <w:t>hashi: k~0.015, h~1.02, i~70</w:t>
      </w:r>
    </w:p>
    <w:p w14:paraId="575571A2" w14:textId="77777777" w:rsidR="00573D0E" w:rsidRPr="00AC3A82" w:rsidRDefault="00573D0E" w:rsidP="00573D0E">
      <w:pPr>
        <w:rPr>
          <w:rFonts w:ascii="Times New Roman" w:hAnsi="Times New Roman" w:cs="Times New Roman"/>
          <w:sz w:val="22"/>
        </w:rPr>
      </w:pPr>
    </w:p>
    <w:p w14:paraId="03F545F9"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b/>
          <w:bCs/>
          <w:sz w:val="22"/>
        </w:rPr>
        <w:lastRenderedPageBreak/>
        <w:tab/>
      </w:r>
      <w:r>
        <w:rPr>
          <w:rFonts w:ascii="Times New Roman" w:hAnsi="Times New Roman" w:cs="Times New Roman" w:hint="eastAsia"/>
          <w:b/>
          <w:bCs/>
          <w:sz w:val="22"/>
        </w:rPr>
        <w:t>M</w:t>
      </w:r>
      <w:r>
        <w:rPr>
          <w:rFonts w:ascii="Times New Roman" w:hAnsi="Times New Roman" w:cs="Times New Roman"/>
          <w:b/>
          <w:bCs/>
          <w:sz w:val="22"/>
        </w:rPr>
        <w:t xml:space="preserve">HD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{"citationID":"MgioBwmW","properties":{"formattedCitation":"(Vanderveldt et al., 2015)","plainCitation":"(Vanderveldt et al., 2015)","noteIndex":0},"citationItems":[{"id":24379,"uris":["http://zotero.org/users/5418352/items/RTX789K4"],"uri":["http://zotero.org/users/5418352/items/RTX789K4"],"itemData":{"id":24379,"type":"article-journal","abstract":"The value of an outcome is affected both by the delay until its receipt (delay discounting) and by the likelihood of its receipt (probability discounting). Despite being well-described by the same hyperboloid function, delay and probability discounting involve fundamentally different processes, as revealed, for example, by the differential effects of reward amount. Previous research has focused on the discounting of delayed and probabilistic rewards separately, with little research examining more complex situations in which rewards are both delayed and probabilistic. In 2 experiments, participants made choices between smaller rewards that were both immediate and certain and larger rewards that were both delayed and probabilistic. Analyses revealed significant interactions between delay and probability factors inconsistent with an additive model. In contrast, a hyperboloid discounting model in which delay and probability were combined multiplicatively provided an excellent fit to the data. These results suggest that the hyperboloid is a good descriptor of decision making in complicated monetary choice situations like those people encounter in everyday life. © 2014 American Psychological Association.","archive":"Scopus","container-title":"Journal of Experimental Psychology: Learning Memory and Cognition","DOI":"10.1037/xlm0000029","issue":"1","page":"148-162","title":"Discounting of monetary rewards that are both delayed and probabilistic: Delay and probability combine multiplicatively, not additively","volume":"41","author":[{"family":"Vanderveldt","given":"A."},{"family":"Green","given":"L."},{"family":"Myerson","given":"J."}],"issued":{"date-parts":[["2015"]]}}}],"schema":"https://github.com/citation-style-language/schema/raw/master/csl-citation.json"} </w:instrText>
      </w:r>
      <w:r>
        <w:rPr>
          <w:rFonts w:ascii="Times New Roman" w:hAnsi="Times New Roman" w:cs="Times New Roman"/>
          <w:b/>
          <w:bCs/>
          <w:sz w:val="22"/>
        </w:rPr>
        <w:fldChar w:fldCharType="separate"/>
      </w:r>
      <w:r w:rsidRPr="00934350">
        <w:rPr>
          <w:rFonts w:ascii="Times New Roman" w:hAnsi="Times New Roman" w:cs="Times New Roman"/>
          <w:sz w:val="22"/>
        </w:rPr>
        <w:t>(Vanderveldt et al., 2015)</w:t>
      </w:r>
      <w:r>
        <w:rPr>
          <w:rFonts w:ascii="Times New Roman" w:hAnsi="Times New Roman" w:cs="Times New Roman"/>
          <w:b/>
          <w:bCs/>
          <w:sz w:val="22"/>
        </w:rPr>
        <w:fldChar w:fldCharType="end"/>
      </w:r>
      <w:r>
        <w:rPr>
          <w:rFonts w:ascii="Times New Roman" w:hAnsi="Times New Roman" w:cs="Times New Roman"/>
          <w:b/>
          <w:bCs/>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m:rPr>
            <m:sty m:val="bi"/>
          </m:rP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a</m:t>
            </m:r>
          </m:sup>
        </m:sSup>
      </m:oMath>
      <w:r>
        <w:rPr>
          <w:rFonts w:ascii="Times New Roman" w:hAnsi="Times New Roman" w:cs="Times New Roman" w:hint="eastAsia"/>
          <w:sz w:val="22"/>
        </w:rPr>
        <w:t>,</w:t>
      </w:r>
      <w:r>
        <w:rPr>
          <w:rFonts w:ascii="Times New Roman" w:hAnsi="Times New Roman" w:cs="Times New Roman"/>
          <w:sz w:val="22"/>
        </w:rPr>
        <w:t xml:space="preserve"> </w:t>
      </w:r>
      <m:oMath>
        <m:r>
          <w:rPr>
            <w:rFonts w:ascii="Cambria Math" w:hAnsi="Cambria Math" w:cs="Times New Roman"/>
            <w:sz w:val="22"/>
          </w:rPr>
          <m:t>d(t)=</m:t>
        </m:r>
        <m:f>
          <m:fPr>
            <m:ctrlPr>
              <w:rPr>
                <w:rFonts w:ascii="Cambria Math" w:hAnsi="Cambria Math" w:cs="Times New Roman"/>
                <w:i/>
                <w:sz w:val="22"/>
              </w:rPr>
            </m:ctrlPr>
          </m:fPr>
          <m:num>
            <m:r>
              <w:rPr>
                <w:rFonts w:ascii="Cambria Math" w:hAnsi="Cambria Math" w:cs="Times New Roman"/>
                <w:sz w:val="22"/>
              </w:rPr>
              <m:t>1</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m:t>
                        </m:r>
                      </m:sub>
                    </m:sSub>
                    <m:r>
                      <w:rPr>
                        <w:rFonts w:ascii="Cambria Math" w:hAnsi="Cambria Math" w:cs="Times New Roman"/>
                        <w:sz w:val="22"/>
                      </w:rPr>
                      <m:t>t</m:t>
                    </m:r>
                  </m:e>
                </m:d>
              </m:e>
              <m:sup>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d</m:t>
                    </m:r>
                  </m:sub>
                </m:sSub>
              </m:sup>
            </m:sSup>
          </m:den>
        </m:f>
      </m:oMath>
      <w:r>
        <w:rPr>
          <w:rFonts w:ascii="Times New Roman" w:hAnsi="Times New Roman" w:cs="Times New Roman" w:hint="eastAsia"/>
          <w:sz w:val="22"/>
        </w:rPr>
        <w:t>,</w:t>
      </w:r>
      <w:r>
        <w:rPr>
          <w:rFonts w:ascii="Times New Roman" w:hAnsi="Times New Roman" w:cs="Times New Roman"/>
          <w:sz w:val="22"/>
        </w:rPr>
        <w:t xml:space="preserve"> </w:t>
      </w:r>
      <m:oMath>
        <m:r>
          <w:rPr>
            <w:rFonts w:ascii="Cambria Math" w:hAnsi="Cambria Math" w:cs="Times New Roman"/>
            <w:sz w:val="22"/>
          </w:rPr>
          <m:t>w(p;x)=</m:t>
        </m:r>
        <m:f>
          <m:fPr>
            <m:ctrlPr>
              <w:rPr>
                <w:rFonts w:ascii="Cambria Math" w:hAnsi="Cambria Math" w:cs="Times New Roman"/>
                <w:i/>
                <w:sz w:val="22"/>
              </w:rPr>
            </m:ctrlPr>
          </m:fPr>
          <m:num>
            <m:r>
              <w:rPr>
                <w:rFonts w:ascii="Cambria Math" w:hAnsi="Cambria Math" w:cs="Times New Roman"/>
                <w:sz w:val="22"/>
              </w:rPr>
              <m:t>1</m:t>
            </m:r>
          </m:num>
          <m:den>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r</m:t>
                        </m:r>
                      </m:sub>
                    </m:sSub>
                    <m:r>
                      <w:rPr>
                        <w:rFonts w:ascii="Cambria Math" w:hAnsi="Cambria Math" w:cs="Times New Roman"/>
                        <w:sz w:val="22"/>
                      </w:rPr>
                      <m:t>θ</m:t>
                    </m:r>
                  </m:e>
                </m:d>
              </m:e>
              <m:sup>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r</m:t>
                    </m:r>
                  </m:sub>
                </m:sSub>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c</m:t>
                    </m:r>
                  </m:sup>
                </m:sSup>
              </m:sup>
            </m:sSup>
          </m:den>
        </m:f>
      </m:oMath>
      <w:r>
        <w:rPr>
          <w:rFonts w:ascii="Times New Roman" w:hAnsi="Times New Roman" w:cs="Times New Roman"/>
          <w:sz w:val="22"/>
        </w:rPr>
        <w:t xml:space="preserve">. </w:t>
      </w:r>
    </w:p>
    <w:p w14:paraId="738A0711" w14:textId="77777777" w:rsidR="00573D0E" w:rsidRDefault="00573D0E" w:rsidP="00573D0E">
      <w:pPr>
        <w:autoSpaceDE w:val="0"/>
        <w:autoSpaceDN w:val="0"/>
        <w:adjustRightInd w:val="0"/>
        <w:jc w:val="left"/>
        <w:rPr>
          <w:rFonts w:ascii="Times New Roman" w:hAnsi="Times New Roman" w:cs="Times New Roman"/>
          <w:kern w:val="0"/>
          <w:sz w:val="22"/>
        </w:rPr>
      </w:pPr>
      <w:r>
        <w:rPr>
          <w:rFonts w:ascii="Times New Roman" w:hAnsi="Times New Roman" w:cs="Times New Roman"/>
          <w:sz w:val="22"/>
        </w:rPr>
        <w:tab/>
      </w:r>
      <w:r w:rsidRPr="00373109">
        <w:rPr>
          <w:rFonts w:ascii="Times New Roman" w:hAnsi="Times New Roman" w:cs="Times New Roman"/>
          <w:kern w:val="0"/>
          <w:sz w:val="22"/>
          <w:highlight w:val="yellow"/>
        </w:rPr>
        <w:t xml:space="preserve">Decreasing </w:t>
      </w:r>
      <w:r w:rsidRPr="00373109">
        <w:rPr>
          <w:rFonts w:ascii="Times New Roman" w:hAnsi="Times New Roman" w:cs="Times New Roman"/>
          <w:i/>
          <w:iCs/>
          <w:kern w:val="0"/>
          <w:sz w:val="22"/>
          <w:highlight w:val="yellow"/>
        </w:rPr>
        <w:t xml:space="preserve">a </w:t>
      </w:r>
      <w:r w:rsidRPr="00373109">
        <w:rPr>
          <w:rFonts w:ascii="Times New Roman" w:hAnsi="Times New Roman" w:cs="Times New Roman"/>
          <w:kern w:val="0"/>
          <w:sz w:val="22"/>
          <w:highlight w:val="yellow"/>
        </w:rPr>
        <w:t>increases the concavity of the value function, or the extent to which participants show diminishing sensitivity to increasing amounts. the power function has constant elasticity</w:t>
      </w:r>
      <w:r w:rsidRPr="00E70335">
        <w:rPr>
          <w:rFonts w:ascii="Times New Roman" w:hAnsi="Times New Roman" w:cs="Times New Roman"/>
          <w:kern w:val="0"/>
          <w:sz w:val="22"/>
        </w:rPr>
        <w:t>.</w:t>
      </w:r>
      <w:r>
        <w:rPr>
          <w:rFonts w:ascii="Times New Roman" w:hAnsi="Times New Roman" w:cs="Times New Roman"/>
          <w:kern w:val="0"/>
          <w:sz w:val="22"/>
        </w:rPr>
        <w:t xml:space="preserve"> Diminished sensitivity to amount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{"citationID":"x5vfLslq","properties":{"formattedCitation":"(Loewenstein &amp; Prelec, 1992; Tversky &amp; Kahneman, n.d.)","plainCitation":"(Loewenstein &amp; Prelec, 1992; Tversky &amp; Kahneman, n.d.)","noteIndex":0},"citationItems":[{"id":24791,"uris":["http://zotero.org/users/5418352/items/G9PBIYV4"],"uri":["http://zotero.org/users/5418352/items/G9PBIYV4"],"itemData":{"id":24791,"type":"article-journal","abstract":"Research on decision making under uncertainty has been strongly influenced by the documentation of numerous expected utility (EU) anomalies--behaviors that violate the expected utility axioms. The relative lack of progress on the closely related topic of intertemporal choice is partly due to the absence of an analogous set of discounted utility (DU) anomalies. We enumerate a set of DU anomalies analogous to the EU anomalies and propose a model that accounts for the anomalies, as well as other intertemporal choice phenomena incompatible with DU. We discuss implications for savings behavior, estimation of discount rates, and choice framing effects.","container-title":"The Quarterly Journal of Economics","DOI":"10.2307/2118482","ISSN":"0033-5533","issue":"2","note":"publisher: Oxford University Press","page":"573-597","source":"JSTOR","title":"Anomalies in Intertemporal Choice: Evidence and an Interpretation","title-short":"Anomalies in Intertemporal Choice","volume":"107","author":[{"family":"Loewenstein","given":"George"},{"family":"Prelec","given":"Drazen"}],"issued":{"date-parts":[["1992"]]}}},{"id":24790,"uris":["http://zotero.org/users/5418352/items/WCZNFZE2"],"uri":["http://zotero.org/users/5418352/items/WCZNFZE2"],"itemData":{"id":24790,"type":"article-journal","abstract":"We develop a new version of prospect theory that employs cumulative rather than separable decision weights and extends the theory in several respects. This version, called cumulative prospect theory, applies to uncertain as well as to risky prospects with any number of outcomes, and it allows different weighting functions for gains and for losses. Two principles, diminishing sensitivity and loss aversion, are invoked to explain the characteristic curvature of the value function and the weighting functions. A review of the experimental evidence and the results of a new experiment confirm a distinctive fourfold pattern of risk attitudes: risk aversion for gains and risk seeking for losses of high probability; risk seeking for gains and risk aversion for losses of low probability.","language":"en","page":"27","source":"Zotero","title":"Advances in prospect theory: Cumulative representation of uncertainty","author":[{"family":"Tversky","given":"Amos"},{"family":"Kahneman","given":"Daniel"}]}}],"schema":"https://github.com/citation-style-language/schema/raw/master/csl-citation.json"} </w:instrText>
      </w:r>
      <w:r>
        <w:rPr>
          <w:rFonts w:ascii="Times New Roman" w:hAnsi="Times New Roman" w:cs="Times New Roman"/>
          <w:kern w:val="0"/>
          <w:sz w:val="22"/>
        </w:rPr>
        <w:fldChar w:fldCharType="separate"/>
      </w:r>
      <w:r w:rsidRPr="00167B3E">
        <w:rPr>
          <w:rFonts w:ascii="Times New Roman" w:hAnsi="Times New Roman" w:cs="Times New Roman"/>
          <w:sz w:val="22"/>
        </w:rPr>
        <w:t xml:space="preserve">(Loewenstein &amp; Prelec, 1992; Tversky &amp; Kahneman, </w:t>
      </w:r>
      <w:r>
        <w:rPr>
          <w:rFonts w:ascii="Times New Roman" w:hAnsi="Times New Roman" w:cs="Times New Roman"/>
          <w:sz w:val="22"/>
        </w:rPr>
        <w:t>1992</w:t>
      </w:r>
      <w:r w:rsidRPr="00167B3E">
        <w:rPr>
          <w:rFonts w:ascii="Times New Roman" w:hAnsi="Times New Roman" w:cs="Times New Roman"/>
          <w:sz w:val="22"/>
        </w:rPr>
        <w:t>)</w:t>
      </w:r>
      <w:r>
        <w:rPr>
          <w:rFonts w:ascii="Times New Roman" w:hAnsi="Times New Roman" w:cs="Times New Roman"/>
          <w:kern w:val="0"/>
          <w:sz w:val="22"/>
        </w:rPr>
        <w:fldChar w:fldCharType="end"/>
      </w:r>
      <w:r>
        <w:rPr>
          <w:rFonts w:ascii="Times New Roman" w:hAnsi="Times New Roman" w:cs="Times New Roman"/>
          <w:kern w:val="0"/>
          <w:sz w:val="22"/>
        </w:rPr>
        <w:t xml:space="preserve">: </w:t>
      </w:r>
      <w:r>
        <w:rPr>
          <w:rFonts w:ascii="Times New Roman" w:hAnsi="Times New Roman" w:cs="Times New Roman" w:hint="eastAsia"/>
          <w:kern w:val="0"/>
          <w:sz w:val="22"/>
        </w:rPr>
        <w:t>（</w:t>
      </w:r>
      <w:r>
        <w:rPr>
          <w:rFonts w:ascii="Times New Roman" w:hAnsi="Times New Roman" w:cs="Times New Roman"/>
          <w:kern w:val="0"/>
          <w:sz w:val="22"/>
        </w:rPr>
        <w:t xml:space="preserve">assume </w:t>
      </w:r>
      <m:oMath>
        <m:r>
          <w:rPr>
            <w:rFonts w:ascii="Cambria Math" w:hAnsi="Cambria Math" w:cs="Times New Roman"/>
            <w:kern w:val="0"/>
            <w:sz w:val="22"/>
          </w:rPr>
          <m:t>0≤α≤1</m:t>
        </m:r>
      </m:oMath>
      <w:r>
        <w:rPr>
          <w:rFonts w:ascii="Times New Roman" w:hAnsi="Times New Roman" w:cs="Times New Roman" w:hint="eastAsia"/>
          <w:kern w:val="0"/>
          <w:sz w:val="22"/>
        </w:rPr>
        <w:t>.</w:t>
      </w:r>
      <w:r>
        <w:rPr>
          <w:rFonts w:ascii="Times New Roman" w:hAnsi="Times New Roman" w:cs="Times New Roman" w:hint="eastAsia"/>
          <w:kern w:val="0"/>
          <w:sz w:val="22"/>
        </w:rPr>
        <w:t>）</w:t>
      </w:r>
    </w:p>
    <w:p w14:paraId="113E1E6D" w14:textId="77777777" w:rsidR="00573D0E" w:rsidRDefault="00573D0E" w:rsidP="00573D0E">
      <w:pPr>
        <w:autoSpaceDE w:val="0"/>
        <w:autoSpaceDN w:val="0"/>
        <w:adjustRightInd w:val="0"/>
        <w:jc w:val="left"/>
        <w:rPr>
          <w:rFonts w:ascii="Times New Roman" w:hAnsi="Times New Roman" w:cs="Times New Roman"/>
          <w:sz w:val="22"/>
        </w:rPr>
      </w:pPr>
      <w:r w:rsidRPr="00D21AF5">
        <w:rPr>
          <w:rFonts w:ascii="Times New Roman" w:hAnsi="Times New Roman" w:cs="Times New Roman"/>
          <w:noProof/>
          <w:sz w:val="22"/>
        </w:rPr>
        <w:drawing>
          <wp:inline distT="0" distB="0" distL="0" distR="0" wp14:anchorId="1162E36D" wp14:editId="19BB75D0">
            <wp:extent cx="4372585" cy="1486107"/>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2585" cy="1486107"/>
                    </a:xfrm>
                    <a:prstGeom prst="rect">
                      <a:avLst/>
                    </a:prstGeom>
                  </pic:spPr>
                </pic:pic>
              </a:graphicData>
            </a:graphic>
          </wp:inline>
        </w:drawing>
      </w:r>
    </w:p>
    <w:p w14:paraId="1721E9D5"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hint="eastAsia"/>
          <w:sz w:val="22"/>
        </w:rPr>
        <w:t>Bu</w:t>
      </w:r>
      <w:r>
        <w:rPr>
          <w:rFonts w:ascii="Times New Roman" w:hAnsi="Times New Roman" w:cs="Times New Roman"/>
          <w:sz w:val="22"/>
        </w:rPr>
        <w:t xml:space="preserve">t, (Luckman et al., 2015 fig3, grey dots) </w:t>
      </w:r>
      <m:oMath>
        <m:r>
          <w:rPr>
            <w:rFonts w:ascii="Cambria Math" w:hAnsi="Cambria Math" w:cs="Times New Roman"/>
            <w:sz w:val="22"/>
          </w:rPr>
          <m:t>0&lt;α&lt;2</m:t>
        </m:r>
      </m:oMath>
      <w:r>
        <w:rPr>
          <w:rFonts w:ascii="Times New Roman" w:hAnsi="Times New Roman" w:cs="Times New Roman" w:hint="eastAsia"/>
          <w:sz w:val="22"/>
        </w:rPr>
        <w:t>.</w:t>
      </w:r>
    </w:p>
    <w:p w14:paraId="0B1446A1" w14:textId="77777777" w:rsidR="00573D0E" w:rsidRPr="00D21AF5" w:rsidRDefault="00573D0E" w:rsidP="00573D0E">
      <w:pPr>
        <w:autoSpaceDE w:val="0"/>
        <w:autoSpaceDN w:val="0"/>
        <w:adjustRightInd w:val="0"/>
        <w:jc w:val="left"/>
        <w:rPr>
          <w:rFonts w:ascii="Times New Roman" w:hAnsi="Times New Roman" w:cs="Times New Roman"/>
          <w:sz w:val="22"/>
        </w:rPr>
      </w:pPr>
    </w:p>
    <w:p w14:paraId="23E65573"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sz w:val="22"/>
        </w:rPr>
        <w:tab/>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d</m:t>
            </m:r>
          </m:sub>
        </m:sSub>
      </m:oMath>
      <w:r w:rsidRPr="00E70335">
        <w:rPr>
          <w:rFonts w:ascii="Times New Roman" w:hAnsi="Times New Roman"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h</m:t>
            </m:r>
          </m:e>
          <m:sub>
            <m:r>
              <w:rPr>
                <w:rFonts w:ascii="Cambria Math" w:hAnsi="Cambria Math" w:cs="Times New Roman"/>
                <w:sz w:val="22"/>
              </w:rPr>
              <m:t>r</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 xml:space="preserve">measures discounting as a function of delay </w:t>
      </w:r>
      <w:r>
        <w:rPr>
          <w:rFonts w:ascii="Times New Roman" w:hAnsi="Times New Roman" w:cs="Times New Roman"/>
          <w:kern w:val="0"/>
          <w:sz w:val="22"/>
        </w:rPr>
        <w:t xml:space="preserve">and </w:t>
      </w:r>
      <w:r w:rsidRPr="00E70335">
        <w:rPr>
          <w:rFonts w:ascii="Times New Roman" w:hAnsi="Times New Roman" w:cs="Times New Roman"/>
          <w:kern w:val="0"/>
          <w:sz w:val="22"/>
        </w:rPr>
        <w:t xml:space="preserve">odds against receiving the outcome </w:t>
      </w:r>
      <w:r w:rsidRPr="00E70335">
        <w:rPr>
          <w:rFonts w:ascii="Times New Roman" w:hAnsi="Times New Roman" w:cs="Times New Roman"/>
          <w:sz w:val="22"/>
        </w:rPr>
        <w:t xml:space="preserve">respectively. </w:t>
      </w:r>
      <w:r>
        <w:rPr>
          <w:rFonts w:ascii="Times New Roman" w:hAnsi="Times New Roman" w:cs="Times New Roman"/>
          <w:sz w:val="22"/>
        </w:rPr>
        <w:t xml:space="preserve">In </w:t>
      </w:r>
      <w:r>
        <w:rPr>
          <w:rFonts w:ascii="Times-Roman" w:hAnsi="Times-Roman" w:cs="Times-Roman"/>
          <w:kern w:val="0"/>
          <w:sz w:val="18"/>
          <w:szCs w:val="18"/>
        </w:rPr>
        <w:t xml:space="preserve">Vanderveldt et al., 2015, </w:t>
      </w:r>
      <m:oMath>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d</m:t>
            </m:r>
          </m:sub>
        </m:sSub>
        <m:r>
          <w:rPr>
            <w:rFonts w:ascii="Cambria Math" w:hAnsi="Cambria Math" w:cs="Times-Roman"/>
            <w:kern w:val="0"/>
            <w:sz w:val="18"/>
            <w:szCs w:val="18"/>
          </w:rPr>
          <m:t>&lt;1</m:t>
        </m:r>
      </m:oMath>
      <w:r>
        <w:rPr>
          <w:rFonts w:ascii="Times-Roman" w:hAnsi="Times-Roman" w:cs="Times-Roman" w:hint="eastAsia"/>
          <w:kern w:val="0"/>
          <w:sz w:val="18"/>
          <w:szCs w:val="18"/>
        </w:rPr>
        <w:t>,</w:t>
      </w:r>
      <w:r>
        <w:rPr>
          <w:rFonts w:ascii="Times-Roman" w:hAnsi="Times-Roman" w:cs="Times-Roman"/>
          <w:kern w:val="0"/>
          <w:sz w:val="18"/>
          <w:szCs w:val="18"/>
        </w:rPr>
        <w:t xml:space="preserve"> </w:t>
      </w:r>
      <m:oMath>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r</m:t>
            </m:r>
          </m:sub>
        </m:sSub>
        <m:r>
          <w:rPr>
            <w:rFonts w:ascii="Cambria Math" w:hAnsi="Cambria Math" w:cs="Times-Roman"/>
            <w:kern w:val="0"/>
            <w:sz w:val="18"/>
            <w:szCs w:val="18"/>
          </w:rPr>
          <m:t>:3~6</m:t>
        </m:r>
      </m:oMath>
      <w:r>
        <w:rPr>
          <w:rFonts w:ascii="Times-Roman" w:hAnsi="Times-Roman" w:cs="Times-Roman" w:hint="eastAsia"/>
          <w:kern w:val="0"/>
          <w:sz w:val="18"/>
          <w:szCs w:val="18"/>
        </w:rPr>
        <w:t>.</w:t>
      </w:r>
      <w:r>
        <w:rPr>
          <w:rFonts w:ascii="Times-Roman" w:hAnsi="Times-Roman" w:cs="Times-Roman"/>
          <w:kern w:val="0"/>
          <w:sz w:val="18"/>
          <w:szCs w:val="18"/>
        </w:rPr>
        <w:t xml:space="preserve"> </w:t>
      </w:r>
      <w:r w:rsidRPr="006E3862">
        <w:rPr>
          <w:rFonts w:ascii="Times-Roman" w:hAnsi="Times-Roman" w:cs="Times-Roman"/>
          <w:kern w:val="0"/>
          <w:sz w:val="18"/>
          <w:szCs w:val="18"/>
        </w:rPr>
        <w:sym w:font="Wingdings" w:char="F0E0"/>
      </w:r>
      <w:r>
        <w:rPr>
          <w:rFonts w:ascii="Times-Roman" w:hAnsi="Times-Roman" w:cs="Times-Roman"/>
          <w:kern w:val="0"/>
          <w:sz w:val="18"/>
          <w:szCs w:val="18"/>
        </w:rPr>
        <w:t xml:space="preserve"> A</w:t>
      </w:r>
      <w:r>
        <w:rPr>
          <w:rFonts w:ascii="Times-Roman" w:hAnsi="Times-Roman" w:cs="Times-Roman" w:hint="eastAsia"/>
          <w:kern w:val="0"/>
          <w:sz w:val="18"/>
          <w:szCs w:val="18"/>
        </w:rPr>
        <w:t>ssume</w:t>
      </w:r>
      <w:r>
        <w:rPr>
          <w:rFonts w:ascii="Times-Roman" w:hAnsi="Times-Roman" w:cs="Times-Roman"/>
          <w:kern w:val="0"/>
          <w:sz w:val="18"/>
          <w:szCs w:val="18"/>
        </w:rPr>
        <w:t xml:space="preserve"> hd&lt;1,hr&gt;1</w:t>
      </w:r>
    </w:p>
    <w:p w14:paraId="5668D0C7" w14:textId="77777777" w:rsidR="00573D0E" w:rsidRPr="00E70335" w:rsidRDefault="00573D0E" w:rsidP="00573D0E">
      <w:pPr>
        <w:autoSpaceDE w:val="0"/>
        <w:autoSpaceDN w:val="0"/>
        <w:adjustRightInd w:val="0"/>
        <w:jc w:val="left"/>
        <w:rPr>
          <w:rFonts w:ascii="Times New Roman" w:hAnsi="Times New Roman" w:cs="Times New Roman"/>
          <w:sz w:val="22"/>
        </w:rPr>
      </w:pPr>
    </w:p>
    <w:p w14:paraId="0E1E3E62" w14:textId="77777777" w:rsidR="00573D0E" w:rsidRDefault="00573D0E" w:rsidP="00573D0E">
      <w:pPr>
        <w:autoSpaceDE w:val="0"/>
        <w:autoSpaceDN w:val="0"/>
        <w:adjustRightInd w:val="0"/>
        <w:jc w:val="left"/>
        <w:rPr>
          <w:rStyle w:val="markedcontent"/>
          <w:rFonts w:ascii="Arial" w:hAnsi="Arial" w:cs="Arial"/>
          <w:sz w:val="20"/>
          <w:szCs w:val="20"/>
        </w:rPr>
      </w:pPr>
      <w:r>
        <w:rPr>
          <w:rFonts w:ascii="Times New Roman" w:hAnsi="Times New Roman" w:cs="Times New Roman"/>
          <w:kern w:val="0"/>
          <w:sz w:val="22"/>
        </w:rPr>
        <w:tab/>
      </w:r>
      <w:r w:rsidRPr="00E70335">
        <w:rPr>
          <w:rFonts w:ascii="Times New Roman" w:hAnsi="Times New Roman" w:cs="Times New Roman"/>
          <w:kern w:val="0"/>
          <w:sz w:val="22"/>
        </w:rPr>
        <w:t xml:space="preserve">The parameters </w:t>
      </w:r>
      <m:oMath>
        <m:sSub>
          <m:sSubPr>
            <m:ctrlPr>
              <w:rPr>
                <w:rFonts w:ascii="Cambria Math" w:hAnsi="Cambria Math" w:cs="Times New Roman"/>
                <w:i/>
                <w:kern w:val="0"/>
                <w:sz w:val="22"/>
              </w:rPr>
            </m:ctrlPr>
          </m:sSubPr>
          <m:e>
            <m:r>
              <w:rPr>
                <w:rFonts w:ascii="Cambria Math" w:hAnsi="Cambria Math" w:cs="Times New Roman"/>
                <w:kern w:val="0"/>
                <w:sz w:val="22"/>
              </w:rPr>
              <m:t>s</m:t>
            </m:r>
          </m:e>
          <m:sub>
            <m:r>
              <w:rPr>
                <w:rFonts w:ascii="Cambria Math" w:hAnsi="Cambria Math" w:cs="Times New Roman"/>
                <w:kern w:val="0"/>
                <w:sz w:val="22"/>
              </w:rPr>
              <m:t>d</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 xml:space="preserve">and </w:t>
      </w:r>
      <m:oMath>
        <m:sSub>
          <m:sSubPr>
            <m:ctrlPr>
              <w:rPr>
                <w:rFonts w:ascii="Cambria Math" w:hAnsi="Cambria Math" w:cs="Times New Roman"/>
                <w:i/>
                <w:kern w:val="0"/>
                <w:sz w:val="22"/>
              </w:rPr>
            </m:ctrlPr>
          </m:sSubPr>
          <m:e>
            <m:r>
              <w:rPr>
                <w:rFonts w:ascii="Cambria Math" w:hAnsi="Cambria Math" w:cs="Times New Roman"/>
                <w:kern w:val="0"/>
                <w:sz w:val="22"/>
              </w:rPr>
              <m:t>s</m:t>
            </m:r>
          </m:e>
          <m:sub>
            <m:r>
              <w:rPr>
                <w:rFonts w:ascii="Cambria Math" w:hAnsi="Cambria Math" w:cs="Times New Roman"/>
                <w:kern w:val="0"/>
                <w:sz w:val="22"/>
              </w:rPr>
              <m:t>r</m:t>
            </m:r>
          </m:sub>
        </m:sSub>
      </m:oMath>
      <w:r w:rsidRPr="00E70335">
        <w:rPr>
          <w:rFonts w:ascii="Times New Roman" w:hAnsi="Times New Roman" w:cs="Times New Roman"/>
          <w:i/>
          <w:iCs/>
          <w:kern w:val="0"/>
          <w:sz w:val="22"/>
        </w:rPr>
        <w:t xml:space="preserve"> </w:t>
      </w:r>
      <w:r w:rsidRPr="00E70335">
        <w:rPr>
          <w:rFonts w:ascii="Times New Roman" w:hAnsi="Times New Roman" w:cs="Times New Roman"/>
          <w:kern w:val="0"/>
          <w:sz w:val="22"/>
        </w:rPr>
        <w:t>measure sensitivity to delays and risks, respectively</w:t>
      </w:r>
      <w:r>
        <w:rPr>
          <w:rFonts w:ascii="Times New Roman" w:hAnsi="Times New Roman" w:cs="Times New Roman"/>
          <w:kern w:val="0"/>
          <w:sz w:val="22"/>
        </w:rPr>
        <w:t xml:space="preserve">. Assume these two parameters are smaller </w:t>
      </w:r>
      <w:r w:rsidRPr="00E70335">
        <w:rPr>
          <w:rFonts w:ascii="Times New Roman" w:hAnsi="Times New Roman" w:cs="Times New Roman"/>
          <w:kern w:val="0"/>
          <w:sz w:val="22"/>
        </w:rPr>
        <w:t>1 representing diminishing sensitivity</w:t>
      </w:r>
      <w:r>
        <w:rPr>
          <w:rFonts w:ascii="Times New Roman" w:hAnsi="Times New Roman" w:cs="Times New Roman"/>
          <w:kern w:val="0"/>
          <w:sz w:val="22"/>
        </w:rPr>
        <w:t xml:space="preserve"> (see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{"citationID":"1UDwlJHs","properties":{"formattedCitation":"(Zauberman et al., 2009)","plainCitation":"(Zauberman et al., 2009)","noteIndex":0},"citationItems":[{"id":24786,"uris":["http://zotero.org/users/5418352/items/67DS8FL4"],"uri":["http://zotero.org/users/5418352/items/67DS8FL4"],"itemData":{"id":24786,"type":"article-journal","abstract":"Consumers often make decisions about outcomes and events that occur over time. This research examines consumers’ sensitivity to the prospective duration relevant to their decisions and the implications of such sensitivity for intertemporal trade-offs, especially the degree of present bias (i.e., hyperbolic discounting). The authors show that participants’ subjective perceptions of prospective duration are not sufficiently sensitive to changes in objective duration and are nonlinear and concave in objective time, consistent with psychophysical principles. More important, this lack of sensitivity can explain hyperbolic discounting. The results replicate standard hyperbolic discounting effects with respect to objective time but show a relatively constant rate of discounting with respect to subjective time perceptions. The results are replicated between subjects (Experiment 1) and within subjects (Experiments 2), with multiple time horizons and multiple descriptors, and with different measurement orders. Furthermore, the authors show that when duration is primed, subjective time perception is altered (Experiment 4) and hyperbolic discounting is reduced (Experiment 3).","container-title":"JOURNAL OF MARKETING RESEARCH","language":"en","page":"14","source":"Zotero","title":"Discounting Time and Time Discounting: Subjective Time Perception and Intertemporal Preferences","author":[{"family":"Zauberman","given":"Gal"},{"family":"Kim","given":"B Kyu"},{"family":"Malkoc","given":"Selin A"},{"family":"Bettman","given":"James R"}],"issued":{"date-parts":[["2009"]]}}}],"schema":"https://github.com/citation-style-language/schema/raw/master/csl-citation.json"} </w:instrText>
      </w:r>
      <w:r>
        <w:rPr>
          <w:rFonts w:ascii="Times New Roman" w:hAnsi="Times New Roman" w:cs="Times New Roman"/>
          <w:kern w:val="0"/>
          <w:sz w:val="22"/>
        </w:rPr>
        <w:fldChar w:fldCharType="separate"/>
      </w:r>
      <w:r w:rsidRPr="004E5A24">
        <w:rPr>
          <w:rFonts w:ascii="Times New Roman" w:hAnsi="Times New Roman" w:cs="Times New Roman"/>
          <w:sz w:val="22"/>
        </w:rPr>
        <w:t>(Zauberman et al., 2009)</w:t>
      </w:r>
      <w:r>
        <w:rPr>
          <w:rFonts w:ascii="Times New Roman" w:hAnsi="Times New Roman" w:cs="Times New Roman"/>
          <w:kern w:val="0"/>
          <w:sz w:val="22"/>
        </w:rPr>
        <w:fldChar w:fldCharType="end"/>
      </w:r>
      <w:r>
        <w:rPr>
          <w:rFonts w:ascii="Times New Roman" w:hAnsi="Times New Roman" w:cs="Times New Roman"/>
          <w:kern w:val="0"/>
          <w:sz w:val="22"/>
        </w:rPr>
        <w:t xml:space="preserve"> for delay;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{"citationID":"nPOAmKP5","properties":{"formattedCitation":"(Gonzalez &amp; Wu, 1999)","plainCitation":"(Gonzalez &amp; Wu, 1999)","noteIndex":0},"citationItems":[{"id":24780,"uris":["http://zotero.org/users/5418352/items/QDP8S7YU"],"uri":["http://zotero.org/users/5418352/items/QDP8S7YU"],"itemData":{"id":24780,"type":"article-journal","container-title":"Cognitive Psychology","DOI":"10.1006/cogp.1998.0710","ISSN":"00100285","issue":"1","journalAbbreviation":"Cognitive Psychology","language":"en","page":"129-166","source":"DOI.org (Crossref)","title":"On the Shape of the Probability Weighting Function","volume":"38","author":[{"family":"Gonzalez","given":"Richard"},{"family":"Wu","given":"George"}],"issued":{"date-parts":[["1999",2]]}}}],"schema":"https://github.com/citation-style-language/schema/raw/master/csl-citation.json"} </w:instrText>
      </w:r>
      <w:r>
        <w:rPr>
          <w:rFonts w:ascii="Times New Roman" w:hAnsi="Times New Roman" w:cs="Times New Roman"/>
          <w:kern w:val="0"/>
          <w:sz w:val="22"/>
        </w:rPr>
        <w:fldChar w:fldCharType="separate"/>
      </w:r>
      <w:r w:rsidRPr="004E5A24">
        <w:rPr>
          <w:rFonts w:ascii="Times New Roman" w:hAnsi="Times New Roman" w:cs="Times New Roman"/>
          <w:sz w:val="22"/>
        </w:rPr>
        <w:t>(Gonzalez &amp; Wu, 1999)</w:t>
      </w:r>
      <w:r>
        <w:rPr>
          <w:rFonts w:ascii="Times New Roman" w:hAnsi="Times New Roman" w:cs="Times New Roman"/>
          <w:kern w:val="0"/>
          <w:sz w:val="22"/>
        </w:rPr>
        <w:fldChar w:fldCharType="end"/>
      </w:r>
      <w:r>
        <w:rPr>
          <w:rFonts w:ascii="Times New Roman" w:hAnsi="Times New Roman" w:cs="Times New Roman"/>
          <w:kern w:val="0"/>
          <w:sz w:val="22"/>
        </w:rPr>
        <w:t xml:space="preserve"> </w:t>
      </w:r>
      <w:r>
        <w:rPr>
          <w:rStyle w:val="markedcontent"/>
          <w:rFonts w:ascii="Arial" w:hAnsi="Arial" w:cs="Arial"/>
          <w:sz w:val="20"/>
          <w:szCs w:val="20"/>
        </w:rPr>
        <w:t>for probability).</w:t>
      </w:r>
    </w:p>
    <w:p w14:paraId="394BF225" w14:textId="77777777" w:rsidR="00573D0E" w:rsidRPr="00E70335" w:rsidRDefault="00573D0E" w:rsidP="00573D0E">
      <w:pPr>
        <w:autoSpaceDE w:val="0"/>
        <w:autoSpaceDN w:val="0"/>
        <w:adjustRightInd w:val="0"/>
        <w:jc w:val="left"/>
        <w:rPr>
          <w:rFonts w:ascii="Times New Roman" w:hAnsi="Times New Roman" w:cs="Times New Roman"/>
          <w:kern w:val="0"/>
          <w:sz w:val="22"/>
        </w:rPr>
      </w:pPr>
      <w:r w:rsidRPr="00E14CFB">
        <w:rPr>
          <w:rFonts w:ascii="Times New Roman" w:hAnsi="Times New Roman" w:cs="Times New Roman"/>
          <w:noProof/>
          <w:kern w:val="0"/>
          <w:sz w:val="22"/>
        </w:rPr>
        <w:drawing>
          <wp:inline distT="0" distB="0" distL="0" distR="0" wp14:anchorId="47A35C4B" wp14:editId="611877C5">
            <wp:extent cx="4610743" cy="1781424"/>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10743" cy="1781424"/>
                    </a:xfrm>
                    <a:prstGeom prst="rect">
                      <a:avLst/>
                    </a:prstGeom>
                  </pic:spPr>
                </pic:pic>
              </a:graphicData>
            </a:graphic>
          </wp:inline>
        </w:drawing>
      </w:r>
    </w:p>
    <w:p w14:paraId="3195464A"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sz w:val="22"/>
        </w:rPr>
        <w:tab/>
      </w:r>
      <m:oMath>
        <m:r>
          <w:rPr>
            <w:rFonts w:ascii="Cambria Math" w:hAnsi="Cambria Math" w:cs="Times New Roman"/>
            <w:sz w:val="22"/>
          </w:rPr>
          <m:t>c≥0</m:t>
        </m:r>
      </m:oMath>
      <w:r w:rsidRPr="00E70335">
        <w:rPr>
          <w:rFonts w:ascii="Times New Roman" w:hAnsi="Times New Roman" w:cs="Times New Roman"/>
          <w:sz w:val="22"/>
        </w:rPr>
        <w:t xml:space="preserve"> incorporates peanut effect.</w:t>
      </w:r>
      <w:r w:rsidRPr="00E14CFB">
        <w:rPr>
          <w:rFonts w:ascii="Times-Roman" w:hAnsi="Times-Roman" w:cs="Times-Roman"/>
          <w:kern w:val="0"/>
          <w:sz w:val="18"/>
          <w:szCs w:val="18"/>
        </w:rPr>
        <w:t xml:space="preserve"> </w:t>
      </w:r>
      <w:r>
        <w:rPr>
          <w:rFonts w:ascii="Times-Roman" w:hAnsi="Times-Roman" w:cs="Times-Roman"/>
          <w:kern w:val="0"/>
          <w:sz w:val="18"/>
          <w:szCs w:val="18"/>
        </w:rPr>
        <w:t>Myerson, Green, and Morris</w:t>
      </w:r>
    </w:p>
    <w:p w14:paraId="46B65E59"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Roman" w:hAnsi="Times-Roman" w:cs="Times-Roman"/>
          <w:kern w:val="0"/>
          <w:sz w:val="18"/>
          <w:szCs w:val="18"/>
        </w:rPr>
        <w:t>(2011)</w:t>
      </w:r>
    </w:p>
    <w:p w14:paraId="5D4E5186" w14:textId="77777777" w:rsidR="00573D0E" w:rsidRDefault="00573D0E" w:rsidP="00573D0E">
      <w:pPr>
        <w:autoSpaceDE w:val="0"/>
        <w:autoSpaceDN w:val="0"/>
        <w:adjustRightInd w:val="0"/>
        <w:jc w:val="left"/>
        <w:rPr>
          <w:rFonts w:ascii="Times New Roman" w:hAnsi="Times New Roman" w:cs="Times New Roman"/>
          <w:sz w:val="22"/>
        </w:rPr>
      </w:pPr>
      <w:r w:rsidRPr="00E14CFB">
        <w:rPr>
          <w:rFonts w:ascii="Times New Roman" w:hAnsi="Times New Roman" w:cs="Times New Roman"/>
          <w:noProof/>
          <w:sz w:val="22"/>
        </w:rPr>
        <w:drawing>
          <wp:inline distT="0" distB="0" distL="0" distR="0" wp14:anchorId="02B7A832" wp14:editId="5ABC41A8">
            <wp:extent cx="5274310" cy="19748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974850"/>
                    </a:xfrm>
                    <a:prstGeom prst="rect">
                      <a:avLst/>
                    </a:prstGeom>
                  </pic:spPr>
                </pic:pic>
              </a:graphicData>
            </a:graphic>
          </wp:inline>
        </w:drawing>
      </w:r>
    </w:p>
    <w:p w14:paraId="209A6FAD" w14:textId="77777777" w:rsidR="00573D0E" w:rsidRDefault="00573D0E" w:rsidP="00573D0E">
      <w:pPr>
        <w:autoSpaceDE w:val="0"/>
        <w:autoSpaceDN w:val="0"/>
        <w:adjustRightInd w:val="0"/>
        <w:jc w:val="left"/>
        <w:rPr>
          <w:rFonts w:ascii="Times-Roman" w:hAnsi="Times-Roman" w:cs="Times-Roman"/>
          <w:kern w:val="0"/>
          <w:sz w:val="18"/>
          <w:szCs w:val="18"/>
        </w:rPr>
      </w:pPr>
      <w:r>
        <w:rPr>
          <w:rFonts w:ascii="Times New Roman" w:hAnsi="Times New Roman" w:cs="Times New Roman" w:hint="eastAsia"/>
          <w:sz w:val="22"/>
        </w:rPr>
        <w:lastRenderedPageBreak/>
        <w:t>.</w:t>
      </w:r>
      <w:r>
        <w:rPr>
          <w:rFonts w:ascii="Times New Roman" w:hAnsi="Times New Roman" w:cs="Times New Roman"/>
          <w:sz w:val="22"/>
        </w:rPr>
        <w:t xml:space="preserve"> </w:t>
      </w:r>
      <w:r>
        <w:rPr>
          <w:rFonts w:ascii="Times-Roman" w:hAnsi="Times-Roman" w:cs="Times-Roman"/>
          <w:kern w:val="0"/>
          <w:sz w:val="18"/>
          <w:szCs w:val="18"/>
        </w:rPr>
        <w:t xml:space="preserve">In Vanderveldt et al., 2015, the indifference point when </w:t>
      </w:r>
      <m:oMath>
        <m:r>
          <w:rPr>
            <w:rFonts w:ascii="Cambria Math" w:hAnsi="Cambria Math" w:cs="Times-Roman"/>
            <w:kern w:val="0"/>
            <w:sz w:val="18"/>
            <w:szCs w:val="18"/>
          </w:rPr>
          <m:t>x=800$</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40000$ was measured. Choose between a smaller immediate certain option and a larger later riskier option. In this paradigm, </w:t>
      </w:r>
      <m:oMath>
        <m:r>
          <w:rPr>
            <w:rFonts w:ascii="Cambria Math" w:hAnsi="Cambria Math" w:cs="Times-Roman"/>
            <w:kern w:val="0"/>
            <w:sz w:val="18"/>
            <w:szCs w:val="18"/>
          </w:rPr>
          <m:t>α</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d</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and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r</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are unidentified. The formula can be written as </w:t>
      </w:r>
      <m:oMath>
        <m:sSub>
          <m:sSubPr>
            <m:ctrlPr>
              <w:rPr>
                <w:rFonts w:ascii="Cambria Math" w:hAnsi="Cambria Math" w:cs="Times-Roman"/>
                <w:i/>
                <w:kern w:val="0"/>
                <w:sz w:val="18"/>
                <w:szCs w:val="18"/>
              </w:rPr>
            </m:ctrlPr>
          </m:sSubPr>
          <m:e>
            <m:r>
              <w:rPr>
                <w:rFonts w:ascii="Cambria Math" w:hAnsi="Cambria Math" w:cs="Times-Roman"/>
                <w:kern w:val="0"/>
                <w:sz w:val="18"/>
                <w:szCs w:val="18"/>
              </w:rPr>
              <m:t>x</m:t>
            </m:r>
          </m:e>
          <m:sub>
            <m:r>
              <w:rPr>
                <w:rFonts w:ascii="Cambria Math" w:hAnsi="Cambria Math" w:cs="Times-Roman"/>
                <w:kern w:val="0"/>
                <w:sz w:val="18"/>
                <w:szCs w:val="18"/>
              </w:rPr>
              <m:t>in</m:t>
            </m:r>
          </m:sub>
        </m:sSub>
        <m:r>
          <w:rPr>
            <w:rFonts w:ascii="Cambria Math" w:hAnsi="Cambria Math" w:cs="Times-Roman"/>
            <w:kern w:val="0"/>
            <w:sz w:val="18"/>
            <w:szCs w:val="18"/>
          </w:rPr>
          <m:t>=</m:t>
        </m:r>
        <m:f>
          <m:fPr>
            <m:ctrlPr>
              <w:rPr>
                <w:rFonts w:ascii="Cambria Math" w:hAnsi="Cambria Math" w:cs="Times-Roman"/>
                <w:i/>
                <w:kern w:val="0"/>
                <w:sz w:val="18"/>
                <w:szCs w:val="18"/>
              </w:rPr>
            </m:ctrlPr>
          </m:fPr>
          <m:num>
            <m:r>
              <w:rPr>
                <w:rFonts w:ascii="Cambria Math" w:hAnsi="Cambria Math" w:cs="Times-Roman"/>
                <w:kern w:val="0"/>
                <w:sz w:val="18"/>
                <w:szCs w:val="18"/>
              </w:rPr>
              <m:t>x</m:t>
            </m:r>
          </m:num>
          <m:den>
            <m:sSup>
              <m:sSupPr>
                <m:ctrlPr>
                  <w:rPr>
                    <w:rFonts w:ascii="Cambria Math" w:hAnsi="Cambria Math" w:cs="Times-Roman"/>
                    <w:i/>
                    <w:kern w:val="0"/>
                    <w:sz w:val="18"/>
                    <w:szCs w:val="18"/>
                  </w:rPr>
                </m:ctrlPr>
              </m:sSupPr>
              <m:e>
                <m:d>
                  <m:dPr>
                    <m:ctrlPr>
                      <w:rPr>
                        <w:rFonts w:ascii="Cambria Math" w:hAnsi="Cambria Math" w:cs="Times-Roman"/>
                        <w:i/>
                        <w:kern w:val="0"/>
                        <w:sz w:val="18"/>
                        <w:szCs w:val="18"/>
                      </w:rPr>
                    </m:ctrlPr>
                  </m:dPr>
                  <m:e>
                    <m:r>
                      <w:rPr>
                        <w:rFonts w:ascii="Cambria Math" w:hAnsi="Cambria Math" w:cs="Times-Roman"/>
                        <w:kern w:val="0"/>
                        <w:sz w:val="18"/>
                        <w:szCs w:val="18"/>
                      </w:rPr>
                      <m:t>1+</m:t>
                    </m:r>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d</m:t>
                        </m:r>
                      </m:sub>
                    </m:sSub>
                    <m:r>
                      <w:rPr>
                        <w:rFonts w:ascii="Cambria Math" w:hAnsi="Cambria Math" w:cs="Times-Roman"/>
                        <w:kern w:val="0"/>
                        <w:sz w:val="18"/>
                        <w:szCs w:val="18"/>
                      </w:rPr>
                      <m:t>t</m:t>
                    </m:r>
                  </m:e>
                </m:d>
              </m:e>
              <m:sup>
                <m:f>
                  <m:fPr>
                    <m:ctrlPr>
                      <w:rPr>
                        <w:rFonts w:ascii="Cambria Math" w:hAnsi="Cambria Math" w:cs="Times-Roman"/>
                        <w:i/>
                        <w:kern w:val="0"/>
                        <w:sz w:val="18"/>
                        <w:szCs w:val="18"/>
                      </w:rPr>
                    </m:ctrlPr>
                  </m:fPr>
                  <m:num>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d</m:t>
                        </m:r>
                      </m:sub>
                    </m:sSub>
                  </m:num>
                  <m:den>
                    <m:r>
                      <w:rPr>
                        <w:rFonts w:ascii="Cambria Math" w:hAnsi="Cambria Math" w:cs="Times-Roman"/>
                        <w:kern w:val="0"/>
                        <w:sz w:val="18"/>
                        <w:szCs w:val="18"/>
                      </w:rPr>
                      <m:t>α</m:t>
                    </m:r>
                  </m:den>
                </m:f>
              </m:sup>
            </m:sSup>
            <m:r>
              <w:rPr>
                <w:rFonts w:ascii="Cambria Math" w:hAnsi="Cambria Math" w:cs="Times-Roman"/>
                <w:kern w:val="0"/>
                <w:sz w:val="18"/>
                <w:szCs w:val="18"/>
              </w:rPr>
              <m:t>*</m:t>
            </m:r>
            <m:sSup>
              <m:sSupPr>
                <m:ctrlPr>
                  <w:rPr>
                    <w:rFonts w:ascii="Cambria Math" w:hAnsi="Cambria Math" w:cs="Times-Roman"/>
                    <w:i/>
                    <w:kern w:val="0"/>
                    <w:sz w:val="18"/>
                    <w:szCs w:val="18"/>
                  </w:rPr>
                </m:ctrlPr>
              </m:sSupPr>
              <m:e>
                <m:d>
                  <m:dPr>
                    <m:ctrlPr>
                      <w:rPr>
                        <w:rFonts w:ascii="Cambria Math" w:hAnsi="Cambria Math" w:cs="Times-Roman"/>
                        <w:i/>
                        <w:kern w:val="0"/>
                        <w:sz w:val="18"/>
                        <w:szCs w:val="18"/>
                      </w:rPr>
                    </m:ctrlPr>
                  </m:dPr>
                  <m:e>
                    <m:r>
                      <w:rPr>
                        <w:rFonts w:ascii="Cambria Math" w:hAnsi="Cambria Math" w:cs="Times-Roman"/>
                        <w:kern w:val="0"/>
                        <w:sz w:val="18"/>
                        <w:szCs w:val="18"/>
                      </w:rPr>
                      <m:t>1+</m:t>
                    </m:r>
                    <m:sSub>
                      <m:sSubPr>
                        <m:ctrlPr>
                          <w:rPr>
                            <w:rFonts w:ascii="Cambria Math" w:hAnsi="Cambria Math" w:cs="Times-Roman"/>
                            <w:i/>
                            <w:kern w:val="0"/>
                            <w:sz w:val="18"/>
                            <w:szCs w:val="18"/>
                          </w:rPr>
                        </m:ctrlPr>
                      </m:sSubPr>
                      <m:e>
                        <m:r>
                          <w:rPr>
                            <w:rFonts w:ascii="Cambria Math" w:hAnsi="Cambria Math" w:cs="Times-Roman"/>
                            <w:kern w:val="0"/>
                            <w:sz w:val="18"/>
                            <w:szCs w:val="18"/>
                          </w:rPr>
                          <m:t>h</m:t>
                        </m:r>
                      </m:e>
                      <m:sub>
                        <m:r>
                          <w:rPr>
                            <w:rFonts w:ascii="Cambria Math" w:hAnsi="Cambria Math" w:cs="Times-Roman"/>
                            <w:kern w:val="0"/>
                            <w:sz w:val="18"/>
                            <w:szCs w:val="18"/>
                          </w:rPr>
                          <m:t>r</m:t>
                        </m:r>
                      </m:sub>
                    </m:sSub>
                    <m:r>
                      <w:rPr>
                        <w:rFonts w:ascii="Cambria Math" w:hAnsi="Cambria Math" w:cs="Times-Roman"/>
                        <w:kern w:val="0"/>
                        <w:sz w:val="18"/>
                        <w:szCs w:val="18"/>
                      </w:rPr>
                      <m:t>θ</m:t>
                    </m:r>
                  </m:e>
                </m:d>
              </m:e>
              <m:sup>
                <m:f>
                  <m:fPr>
                    <m:ctrlPr>
                      <w:rPr>
                        <w:rFonts w:ascii="Cambria Math" w:hAnsi="Cambria Math" w:cs="Times-Roman"/>
                        <w:i/>
                        <w:kern w:val="0"/>
                        <w:sz w:val="18"/>
                        <w:szCs w:val="18"/>
                      </w:rPr>
                    </m:ctrlPr>
                  </m:fPr>
                  <m:num>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r</m:t>
                        </m:r>
                      </m:sub>
                    </m:sSub>
                  </m:num>
                  <m:den>
                    <m:r>
                      <w:rPr>
                        <w:rFonts w:ascii="Cambria Math" w:hAnsi="Cambria Math" w:cs="Times-Roman"/>
                        <w:kern w:val="0"/>
                        <w:sz w:val="18"/>
                        <w:szCs w:val="18"/>
                      </w:rPr>
                      <m:t>α</m:t>
                    </m:r>
                  </m:den>
                </m:f>
                <m:sSup>
                  <m:sSupPr>
                    <m:ctrlPr>
                      <w:rPr>
                        <w:rFonts w:ascii="Cambria Math" w:hAnsi="Cambria Math" w:cs="Times-Roman"/>
                        <w:i/>
                        <w:kern w:val="0"/>
                        <w:sz w:val="18"/>
                        <w:szCs w:val="18"/>
                      </w:rPr>
                    </m:ctrlPr>
                  </m:sSupPr>
                  <m:e>
                    <m:r>
                      <w:rPr>
                        <w:rFonts w:ascii="Cambria Math" w:hAnsi="Cambria Math" w:cs="Times-Roman"/>
                        <w:kern w:val="0"/>
                        <w:sz w:val="18"/>
                        <w:szCs w:val="18"/>
                      </w:rPr>
                      <m:t>x</m:t>
                    </m:r>
                  </m:e>
                  <m:sup>
                    <m:r>
                      <w:rPr>
                        <w:rFonts w:ascii="Cambria Math" w:hAnsi="Cambria Math" w:cs="Times-Roman"/>
                        <w:kern w:val="0"/>
                        <w:sz w:val="18"/>
                        <w:szCs w:val="18"/>
                      </w:rPr>
                      <m:t>c</m:t>
                    </m:r>
                  </m:sup>
                </m:sSup>
              </m:sup>
            </m:sSup>
          </m:den>
        </m:f>
      </m:oMath>
      <w:r>
        <w:rPr>
          <w:rFonts w:ascii="Times-Roman" w:hAnsi="Times-Roman" w:cs="Times-Roman" w:hint="eastAsia"/>
          <w:kern w:val="0"/>
          <w:sz w:val="18"/>
          <w:szCs w:val="18"/>
        </w:rPr>
        <w:t>.</w:t>
      </w:r>
      <w:r>
        <w:rPr>
          <w:rFonts w:ascii="Times-Roman" w:hAnsi="Times-Roman" w:cs="Times-Roman"/>
          <w:kern w:val="0"/>
          <w:sz w:val="18"/>
          <w:szCs w:val="18"/>
        </w:rPr>
        <w:t xml:space="preserve"> Then </w:t>
      </w:r>
      <m:oMath>
        <m:r>
          <w:rPr>
            <w:rFonts w:ascii="Cambria Math" w:hAnsi="Cambria Math" w:cs="Times-Roman"/>
            <w:kern w:val="0"/>
            <w:sz w:val="18"/>
            <w:szCs w:val="18"/>
          </w:rPr>
          <m:t>c</m:t>
        </m:r>
      </m:oMath>
      <w:r>
        <w:rPr>
          <w:rFonts w:ascii="Times-Roman" w:hAnsi="Times-Roman" w:cs="Times-Roman" w:hint="eastAsia"/>
          <w:kern w:val="0"/>
          <w:sz w:val="18"/>
          <w:szCs w:val="18"/>
        </w:rPr>
        <w:t xml:space="preserve"> </w:t>
      </w:r>
      <w:r>
        <w:rPr>
          <w:rFonts w:ascii="Times-Roman" w:hAnsi="Times-Roman" w:cs="Times-Roman"/>
          <w:kern w:val="0"/>
          <w:sz w:val="18"/>
          <w:szCs w:val="18"/>
        </w:rPr>
        <w:t xml:space="preserve">could be approximate by the ratio of the estimate of </w:t>
      </w:r>
      <m:oMath>
        <m:sSub>
          <m:sSubPr>
            <m:ctrlPr>
              <w:rPr>
                <w:rFonts w:ascii="Cambria Math" w:hAnsi="Cambria Math" w:cs="Times-Roman"/>
                <w:i/>
                <w:kern w:val="0"/>
                <w:sz w:val="18"/>
                <w:szCs w:val="18"/>
              </w:rPr>
            </m:ctrlPr>
          </m:sSubPr>
          <m:e>
            <m:r>
              <w:rPr>
                <w:rFonts w:ascii="Cambria Math" w:hAnsi="Cambria Math" w:cs="Times-Roman"/>
                <w:kern w:val="0"/>
                <w:sz w:val="18"/>
                <w:szCs w:val="18"/>
              </w:rPr>
              <m:t>s</m:t>
            </m:r>
          </m:e>
          <m:sub>
            <m:r>
              <w:rPr>
                <w:rFonts w:ascii="Cambria Math" w:hAnsi="Cambria Math" w:cs="Times-Roman"/>
                <w:kern w:val="0"/>
                <w:sz w:val="18"/>
                <w:szCs w:val="18"/>
              </w:rPr>
              <m:t>p</m:t>
            </m:r>
          </m:sub>
        </m:sSub>
      </m:oMath>
      <w:r>
        <w:rPr>
          <w:rFonts w:ascii="Times-Roman" w:hAnsi="Times-Roman" w:cs="Times-Roman" w:hint="eastAsia"/>
          <w:kern w:val="0"/>
          <w:sz w:val="18"/>
          <w:szCs w:val="18"/>
        </w:rPr>
        <w:t xml:space="preserve"> </w:t>
      </w:r>
      <w:r>
        <w:rPr>
          <w:rFonts w:ascii="Times-Roman" w:hAnsi="Times-Roman" w:cs="Times-Roman"/>
          <w:kern w:val="0"/>
          <w:sz w:val="18"/>
          <w:szCs w:val="18"/>
        </w:rPr>
        <w:t xml:space="preserve">when x=40000 and 800: </w:t>
      </w:r>
      <m:oMath>
        <m:f>
          <m:fPr>
            <m:ctrlPr>
              <w:rPr>
                <w:rFonts w:ascii="Cambria Math" w:hAnsi="Cambria Math" w:cs="Times-Roman"/>
                <w:i/>
                <w:kern w:val="0"/>
                <w:sz w:val="18"/>
                <w:szCs w:val="18"/>
              </w:rPr>
            </m:ctrlPr>
          </m:fPr>
          <m:num>
            <m:sSup>
              <m:sSupPr>
                <m:ctrlPr>
                  <w:rPr>
                    <w:rFonts w:ascii="Cambria Math" w:hAnsi="Cambria Math" w:cs="Times-Roman"/>
                    <w:i/>
                    <w:kern w:val="0"/>
                    <w:sz w:val="18"/>
                    <w:szCs w:val="18"/>
                  </w:rPr>
                </m:ctrlPr>
              </m:sSupPr>
              <m:e>
                <m:r>
                  <w:rPr>
                    <w:rFonts w:ascii="Cambria Math" w:hAnsi="Cambria Math" w:cs="Times-Roman"/>
                    <w:kern w:val="0"/>
                    <w:sz w:val="18"/>
                    <w:szCs w:val="18"/>
                  </w:rPr>
                  <m:t>40000</m:t>
                </m:r>
              </m:e>
              <m:sup>
                <m:r>
                  <w:rPr>
                    <w:rFonts w:ascii="Cambria Math" w:hAnsi="Cambria Math" w:cs="Times-Roman"/>
                    <w:kern w:val="0"/>
                    <w:sz w:val="18"/>
                    <w:szCs w:val="18"/>
                  </w:rPr>
                  <m:t>c</m:t>
                </m:r>
              </m:sup>
            </m:sSup>
          </m:num>
          <m:den>
            <m:sSup>
              <m:sSupPr>
                <m:ctrlPr>
                  <w:rPr>
                    <w:rFonts w:ascii="Cambria Math" w:hAnsi="Cambria Math" w:cs="Times-Roman"/>
                    <w:i/>
                    <w:kern w:val="0"/>
                    <w:sz w:val="18"/>
                    <w:szCs w:val="18"/>
                  </w:rPr>
                </m:ctrlPr>
              </m:sSupPr>
              <m:e>
                <m:r>
                  <w:rPr>
                    <w:rFonts w:ascii="Cambria Math" w:hAnsi="Cambria Math" w:cs="Times-Roman"/>
                    <w:kern w:val="0"/>
                    <w:sz w:val="18"/>
                    <w:szCs w:val="18"/>
                  </w:rPr>
                  <m:t>800</m:t>
                </m:r>
              </m:e>
              <m:sup>
                <m:r>
                  <w:rPr>
                    <w:rFonts w:ascii="Cambria Math" w:hAnsi="Cambria Math" w:cs="Times-Roman"/>
                    <w:kern w:val="0"/>
                    <w:sz w:val="18"/>
                    <w:szCs w:val="18"/>
                  </w:rPr>
                  <m:t>c</m:t>
                </m:r>
              </m:sup>
            </m:sSup>
          </m:den>
        </m:f>
        <m:r>
          <w:rPr>
            <w:rFonts w:ascii="Cambria Math" w:hAnsi="Cambria Math" w:cs="Times-Roman"/>
            <w:kern w:val="0"/>
            <w:sz w:val="18"/>
            <w:szCs w:val="18"/>
          </w:rPr>
          <m:t>≈1.1</m:t>
        </m:r>
      </m:oMath>
      <w:r>
        <w:rPr>
          <w:rFonts w:ascii="Times-Roman" w:hAnsi="Times-Roman" w:cs="Times-Roman"/>
          <w:kern w:val="0"/>
          <w:sz w:val="18"/>
          <w:szCs w:val="18"/>
        </w:rPr>
        <w:t xml:space="preserve"> =&gt; </w:t>
      </w:r>
      <m:oMath>
        <m:r>
          <w:rPr>
            <w:rFonts w:ascii="Cambria Math" w:hAnsi="Cambria Math" w:cs="Times-Roman"/>
            <w:kern w:val="0"/>
            <w:sz w:val="18"/>
            <w:szCs w:val="18"/>
          </w:rPr>
          <m:t>c≈0.02</m:t>
        </m:r>
      </m:oMath>
      <w:r>
        <w:rPr>
          <w:rFonts w:ascii="Times-Roman" w:hAnsi="Times-Roman" w:cs="Times-Roman" w:hint="eastAsia"/>
          <w:kern w:val="0"/>
          <w:sz w:val="18"/>
          <w:szCs w:val="18"/>
        </w:rPr>
        <w:t>.</w:t>
      </w:r>
    </w:p>
    <w:p w14:paraId="5FBB0C33" w14:textId="77777777" w:rsidR="00573D0E" w:rsidRPr="00373109" w:rsidRDefault="00573D0E" w:rsidP="00573D0E">
      <w:pPr>
        <w:autoSpaceDE w:val="0"/>
        <w:autoSpaceDN w:val="0"/>
        <w:adjustRightInd w:val="0"/>
        <w:jc w:val="left"/>
        <w:rPr>
          <w:rFonts w:ascii="Times-Roman" w:hAnsi="Times-Roman" w:cs="Times-Roman"/>
          <w:kern w:val="0"/>
          <w:sz w:val="22"/>
        </w:rPr>
      </w:pPr>
      <w:r>
        <w:rPr>
          <w:rFonts w:ascii="Times New Roman" w:hAnsi="Times New Roman" w:cs="Times New Roman"/>
          <w:kern w:val="0"/>
          <w:sz w:val="22"/>
        </w:rPr>
        <w:tab/>
      </w:r>
    </w:p>
    <w:p w14:paraId="25CFDDE4" w14:textId="77777777" w:rsidR="00573D0E" w:rsidRDefault="00573D0E" w:rsidP="00573D0E">
      <w:pPr>
        <w:autoSpaceDE w:val="0"/>
        <w:autoSpaceDN w:val="0"/>
        <w:adjustRightInd w:val="0"/>
        <w:jc w:val="left"/>
        <w:rPr>
          <w:rFonts w:ascii="Times New Roman" w:hAnsi="Times New Roman" w:cs="Times New Roman"/>
          <w:sz w:val="22"/>
        </w:rPr>
      </w:pPr>
      <w:r w:rsidRPr="00373109">
        <w:rPr>
          <w:rFonts w:ascii="Times New Roman" w:hAnsi="Times New Roman" w:cs="Times New Roman"/>
          <w:b/>
          <w:bCs/>
          <w:sz w:val="22"/>
        </w:rPr>
        <w:tab/>
        <w:t>PTT</w:t>
      </w:r>
      <w:r>
        <w:rPr>
          <w:rFonts w:ascii="Times New Roman" w:hAnsi="Times New Roman" w:cs="Times New Roman"/>
          <w:b/>
          <w:bCs/>
          <w:sz w:val="22"/>
        </w:rPr>
        <w:t xml:space="preserve">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{"citationID":"VHfHJfOY","properties":{"formattedCitation":"(Baucells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sidRPr="00373109">
        <w:rPr>
          <w:rFonts w:ascii="Times New Roman" w:hAnsi="Times New Roman" w:cs="Times New Roman"/>
          <w:b/>
          <w:bCs/>
          <w:sz w:val="22"/>
        </w:rPr>
        <w:t xml:space="preserve">. </w:t>
      </w:r>
      <m:oMath>
        <m:r>
          <w:rPr>
            <w:rFonts w:ascii="Cambria Math" w:hAnsi="Cambria Math" w:cs="Times New Roman"/>
            <w:sz w:val="22"/>
          </w:rPr>
          <m:t>v</m:t>
        </m:r>
        <m:d>
          <m:dPr>
            <m:ctrlPr>
              <w:rPr>
                <w:rFonts w:ascii="Cambria Math" w:hAnsi="Cambria Math" w:cs="Times New Roman"/>
                <w:i/>
                <w:sz w:val="22"/>
              </w:rPr>
            </m:ctrlPr>
          </m:dPr>
          <m:e>
            <m:r>
              <w:rPr>
                <w:rFonts w:ascii="Cambria Math" w:hAnsi="Cambria Math" w:cs="Times New Roman"/>
                <w:sz w:val="22"/>
              </w:rPr>
              <m:t>x</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-α</m:t>
                </m:r>
                <m:sSup>
                  <m:sSupPr>
                    <m:ctrlPr>
                      <w:rPr>
                        <w:rFonts w:ascii="Cambria Math" w:hAnsi="Cambria Math" w:cs="Times New Roman"/>
                        <w:i/>
                        <w:sz w:val="22"/>
                      </w:rPr>
                    </m:ctrlPr>
                  </m:sSupPr>
                  <m:e>
                    <m:r>
                      <w:rPr>
                        <w:rFonts w:ascii="Cambria Math" w:hAnsi="Cambria Math" w:cs="Times New Roman"/>
                        <w:sz w:val="22"/>
                      </w:rPr>
                      <m:t>x</m:t>
                    </m:r>
                  </m:e>
                  <m:sup>
                    <m:r>
                      <w:rPr>
                        <w:rFonts w:ascii="Cambria Math" w:hAnsi="Cambria Math" w:cs="Times New Roman"/>
                        <w:sz w:val="22"/>
                      </w:rPr>
                      <m:t>1-β</m:t>
                    </m:r>
                  </m:sup>
                </m:sSup>
              </m:sup>
            </m:sSup>
          </m:num>
          <m:den>
            <m:r>
              <w:rPr>
                <w:rFonts w:ascii="Cambria Math" w:hAnsi="Cambria Math" w:cs="Times New Roman"/>
                <w:sz w:val="22"/>
              </w:rPr>
              <m:t>α</m:t>
            </m:r>
          </m:den>
        </m:f>
      </m:oMath>
      <w:r w:rsidRPr="00373109">
        <w:rPr>
          <w:rFonts w:ascii="Times New Roman" w:hAnsi="Times New Roman" w:cs="Times New Roman" w:hint="eastAsia"/>
          <w:sz w:val="22"/>
        </w:rPr>
        <w:t>,</w:t>
      </w:r>
      <w:r w:rsidRPr="00373109">
        <w:rPr>
          <w:rFonts w:ascii="Times New Roman" w:hAnsi="Times New Roman" w:cs="Times New Roman"/>
          <w:sz w:val="22"/>
        </w:rPr>
        <w:t xml:space="preserve"> </w:t>
      </w:r>
      <m:oMath>
        <m:r>
          <w:rPr>
            <w:rFonts w:ascii="Cambria Math" w:hAnsi="Cambria Math" w:cs="Times New Roman"/>
            <w:sz w:val="22"/>
          </w:rPr>
          <m:t>w</m:t>
        </m:r>
        <m:d>
          <m:dPr>
            <m:ctrlPr>
              <w:rPr>
                <w:rFonts w:ascii="Cambria Math" w:hAnsi="Cambria Math" w:cs="Times New Roman"/>
                <w:i/>
                <w:sz w:val="22"/>
              </w:rPr>
            </m:ctrlPr>
          </m:dPr>
          <m:e>
            <m:r>
              <w:rPr>
                <w:rFonts w:ascii="Cambria Math" w:hAnsi="Cambria Math" w:cs="Times New Roman"/>
                <w:sz w:val="22"/>
              </w:rPr>
              <m:t>p,t;x</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e</m:t>
            </m:r>
          </m:e>
          <m:sup>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Rt</m:t>
                        </m:r>
                      </m:num>
                      <m:den>
                        <m:d>
                          <m:dPr>
                            <m:begChr m:val="|"/>
                            <m:endChr m:val="|"/>
                            <m:ctrlPr>
                              <w:rPr>
                                <w:rFonts w:ascii="Cambria Math" w:hAnsi="Cambria Math" w:cs="Times New Roman"/>
                                <w:i/>
                                <w:sz w:val="22"/>
                              </w:rPr>
                            </m:ctrlPr>
                          </m:dPr>
                          <m:e>
                            <m:r>
                              <w:rPr>
                                <w:rFonts w:ascii="Cambria Math" w:hAnsi="Cambria Math" w:cs="Times New Roman"/>
                                <w:sz w:val="22"/>
                              </w:rPr>
                              <m:t>x</m:t>
                            </m:r>
                          </m:e>
                        </m:d>
                      </m:den>
                    </m:f>
                    <m:r>
                      <w:rPr>
                        <w:rFonts w:ascii="Cambria Math" w:hAnsi="Cambria Math" w:cs="Times New Roman"/>
                        <w:sz w:val="22"/>
                      </w:rPr>
                      <m:t>-</m:t>
                    </m:r>
                    <m:func>
                      <m:funcPr>
                        <m:ctrlPr>
                          <w:rPr>
                            <w:rFonts w:ascii="Cambria Math" w:hAnsi="Cambria Math" w:cs="Times New Roman"/>
                            <w:sz w:val="22"/>
                          </w:rPr>
                        </m:ctrlPr>
                      </m:funcPr>
                      <m:fName>
                        <m:r>
                          <m:rPr>
                            <m:sty m:val="p"/>
                          </m:rPr>
                          <w:rPr>
                            <w:rFonts w:ascii="Cambria Math" w:hAnsi="Cambria Math" w:cs="Times New Roman"/>
                            <w:sz w:val="22"/>
                          </w:rPr>
                          <m:t>ln</m:t>
                        </m:r>
                        <m:ctrlPr>
                          <w:rPr>
                            <w:rFonts w:ascii="Cambria Math" w:hAnsi="Cambria Math" w:cs="Times New Roman"/>
                            <w:i/>
                            <w:sz w:val="22"/>
                          </w:rPr>
                        </m:ctrlPr>
                      </m:fName>
                      <m:e>
                        <m:r>
                          <w:rPr>
                            <w:rFonts w:ascii="Cambria Math" w:hAnsi="Cambria Math" w:cs="Times New Roman"/>
                            <w:sz w:val="22"/>
                          </w:rPr>
                          <m:t>p</m:t>
                        </m:r>
                      </m:e>
                    </m:func>
                  </m:e>
                </m:d>
              </m:e>
              <m:sup>
                <m:r>
                  <w:rPr>
                    <w:rFonts w:ascii="Cambria Math" w:hAnsi="Cambria Math" w:cs="Times New Roman"/>
                    <w:sz w:val="22"/>
                  </w:rPr>
                  <m:t>γ</m:t>
                </m:r>
              </m:sup>
            </m:sSup>
          </m:sup>
        </m:sSup>
      </m:oMath>
      <w:r>
        <w:rPr>
          <w:rFonts w:ascii="Times New Roman" w:hAnsi="Times New Roman" w:cs="Times New Roman" w:hint="eastAsia"/>
          <w:sz w:val="22"/>
        </w:rPr>
        <w:t>.</w:t>
      </w:r>
    </w:p>
    <w:p w14:paraId="328033BE"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sz w:val="22"/>
        </w:rPr>
        <w:tab/>
      </w:r>
      <m:oMath>
        <m:r>
          <w:rPr>
            <w:rFonts w:ascii="Cambria Math" w:hAnsi="Cambria Math" w:cs="Times New Roman"/>
            <w:sz w:val="22"/>
          </w:rPr>
          <m:t>α</m:t>
        </m:r>
      </m:oMath>
      <w:r>
        <w:rPr>
          <w:rFonts w:ascii="Times New Roman" w:hAnsi="Times New Roman" w:cs="Times New Roman" w:hint="eastAsia"/>
          <w:sz w:val="22"/>
        </w:rPr>
        <w:t xml:space="preserve"> </w:t>
      </w:r>
      <w:r>
        <w:rPr>
          <w:rFonts w:ascii="Times New Roman" w:hAnsi="Times New Roman" w:cs="Times New Roman"/>
          <w:sz w:val="22"/>
        </w:rPr>
        <w:t xml:space="preserve">and </w:t>
      </w:r>
      <m:oMath>
        <m:r>
          <w:rPr>
            <w:rFonts w:ascii="Cambria Math" w:hAnsi="Cambria Math" w:cs="Times New Roman"/>
            <w:sz w:val="22"/>
          </w:rPr>
          <m:t>β</m:t>
        </m:r>
      </m:oMath>
      <w:r>
        <w:rPr>
          <w:rFonts w:ascii="Times New Roman" w:hAnsi="Times New Roman" w:cs="Times New Roman" w:hint="eastAsia"/>
          <w:sz w:val="22"/>
        </w:rPr>
        <w:t xml:space="preserve"> </w:t>
      </w:r>
      <w:r>
        <w:rPr>
          <w:rFonts w:ascii="Times New Roman" w:hAnsi="Times New Roman" w:cs="Times New Roman"/>
          <w:sz w:val="22"/>
        </w:rPr>
        <w:t xml:space="preserve">control sensitivity to amount. When </w:t>
      </w:r>
      <m:oMath>
        <m:r>
          <w:rPr>
            <w:rFonts w:ascii="Cambria Math" w:hAnsi="Cambria Math" w:cs="Times New Roman"/>
            <w:sz w:val="22"/>
          </w:rPr>
          <m:t>0&lt;β&lt;1</m:t>
        </m:r>
      </m:oMath>
      <w:r>
        <w:rPr>
          <w:rFonts w:ascii="Times New Roman" w:hAnsi="Times New Roman" w:cs="Times New Roman" w:hint="eastAsia"/>
          <w:sz w:val="22"/>
        </w:rPr>
        <w:t>,</w:t>
      </w:r>
      <w:r>
        <w:rPr>
          <w:rFonts w:ascii="Times New Roman" w:hAnsi="Times New Roman" w:cs="Times New Roman"/>
          <w:sz w:val="22"/>
        </w:rPr>
        <w:t xml:space="preserve"> diminish sensitivity to amount. </w:t>
      </w:r>
      <m:oMath>
        <m:r>
          <w:rPr>
            <w:rFonts w:ascii="Cambria Math" w:hAnsi="Cambria Math" w:cs="Times New Roman"/>
            <w:sz w:val="22"/>
          </w:rPr>
          <m:t>α</m:t>
        </m:r>
      </m:oMath>
      <w:r w:rsidRPr="00EC70DA">
        <w:rPr>
          <w:rFonts w:ascii="Times New Roman" w:hAnsi="Times New Roman" w:cs="Times New Roman"/>
          <w:kern w:val="0"/>
          <w:sz w:val="22"/>
        </w:rPr>
        <w:t xml:space="preserve"> </w:t>
      </w:r>
      <w:r w:rsidRPr="00EC70DA">
        <w:rPr>
          <w:rFonts w:ascii="Times New Roman" w:hAnsi="Times New Roman" w:cs="Times New Roman"/>
          <w:kern w:val="0"/>
          <w:sz w:val="22"/>
          <w:highlight w:val="yellow"/>
        </w:rPr>
        <w:t>effects the degree of diminishing sensitivity, and also the elasticity of the function (which is important for explaining the magnitude effect).</w:t>
      </w:r>
      <w:r>
        <w:rPr>
          <w:rFonts w:ascii="Times-Roman" w:hAnsi="Times-Roman" w:cs="Times-Roman"/>
          <w:kern w:val="0"/>
          <w:sz w:val="16"/>
          <w:szCs w:val="16"/>
        </w:rPr>
        <w:t xml:space="preserve"> </w:t>
      </w:r>
      <w:r w:rsidRPr="00A5777D">
        <w:rPr>
          <w:rFonts w:ascii="Times-Roman" w:hAnsi="Times-Roman" w:cs="Times-Roman"/>
          <w:kern w:val="0"/>
          <w:sz w:val="22"/>
          <w:highlight w:val="yellow"/>
        </w:rPr>
        <w:t xml:space="preserve">Decreasing elasticity means that proportional increases in outcome magnitude, </w:t>
      </w:r>
      <w:r w:rsidRPr="00A5777D">
        <w:rPr>
          <w:rFonts w:ascii="Times-Italic" w:hAnsi="Times-Italic" w:cs="Times-Italic"/>
          <w:i/>
          <w:iCs/>
          <w:kern w:val="0"/>
          <w:sz w:val="22"/>
          <w:highlight w:val="yellow"/>
        </w:rPr>
        <w:t>x</w:t>
      </w:r>
      <w:r w:rsidRPr="00A5777D">
        <w:rPr>
          <w:rFonts w:ascii="Times-Roman" w:hAnsi="Times-Roman" w:cs="Times-Roman"/>
          <w:kern w:val="0"/>
          <w:sz w:val="22"/>
          <w:highlight w:val="yellow"/>
        </w:rPr>
        <w:t xml:space="preserve">, lead to smaller proportional increases in subjective value, </w:t>
      </w:r>
      <w:r w:rsidRPr="00A5777D">
        <w:rPr>
          <w:rFonts w:ascii="Times-Italic" w:hAnsi="Times-Italic" w:cs="Times-Italic"/>
          <w:i/>
          <w:iCs/>
          <w:kern w:val="0"/>
          <w:sz w:val="22"/>
          <w:highlight w:val="yellow"/>
        </w:rPr>
        <w:t>v</w:t>
      </w:r>
      <w:r w:rsidRPr="00A5777D">
        <w:rPr>
          <w:rFonts w:ascii="Times-Roman" w:hAnsi="Times-Roman" w:cs="Times-Roman"/>
          <w:kern w:val="0"/>
          <w:sz w:val="22"/>
          <w:highlight w:val="yellow"/>
        </w:rPr>
        <w:t>(</w:t>
      </w:r>
      <w:r w:rsidRPr="00A5777D">
        <w:rPr>
          <w:rFonts w:ascii="Times-Italic" w:hAnsi="Times-Italic" w:cs="Times-Italic"/>
          <w:i/>
          <w:iCs/>
          <w:kern w:val="0"/>
          <w:sz w:val="22"/>
          <w:highlight w:val="yellow"/>
        </w:rPr>
        <w:t>x</w:t>
      </w:r>
      <w:r w:rsidRPr="00A5777D">
        <w:rPr>
          <w:rFonts w:ascii="Times-Roman" w:hAnsi="Times-Roman" w:cs="Times-Roman"/>
          <w:kern w:val="0"/>
          <w:sz w:val="22"/>
          <w:highlight w:val="yellow"/>
        </w:rPr>
        <w:t xml:space="preserve">), for larger values of </w:t>
      </w:r>
      <w:r w:rsidRPr="00A5777D">
        <w:rPr>
          <w:rFonts w:ascii="Times-Italic" w:hAnsi="Times-Italic" w:cs="Times-Italic"/>
          <w:i/>
          <w:iCs/>
          <w:kern w:val="0"/>
          <w:sz w:val="22"/>
          <w:highlight w:val="yellow"/>
        </w:rPr>
        <w:t xml:space="preserve">x </w:t>
      </w:r>
      <w:r w:rsidRPr="00A5777D">
        <w:rPr>
          <w:rFonts w:ascii="Times-Roman" w:hAnsi="Times-Roman" w:cs="Times-Roman"/>
          <w:kern w:val="0"/>
          <w:sz w:val="22"/>
          <w:highlight w:val="yellow"/>
        </w:rPr>
        <w:t xml:space="preserve">than for smaller values of </w:t>
      </w:r>
      <w:r w:rsidRPr="00A5777D">
        <w:rPr>
          <w:rFonts w:ascii="Times-Italic" w:hAnsi="Times-Italic" w:cs="Times-Italic"/>
          <w:i/>
          <w:iCs/>
          <w:kern w:val="0"/>
          <w:sz w:val="22"/>
          <w:highlight w:val="yellow"/>
        </w:rPr>
        <w:t>x.</w:t>
      </w:r>
      <w:r w:rsidRPr="00A5777D">
        <w:rPr>
          <w:rFonts w:ascii="Times-Italic" w:hAnsi="Times-Italic" w:cs="Times-Italic"/>
          <w:kern w:val="0"/>
          <w:sz w:val="22"/>
          <w:highlight w:val="yellow"/>
        </w:rPr>
        <w:t xml:space="preserve"> </w:t>
      </w:r>
      <w:r w:rsidRPr="00A5777D">
        <w:rPr>
          <w:rFonts w:ascii="Times-Roman" w:hAnsi="Times-Roman" w:cs="Times-Roman"/>
          <w:kern w:val="0"/>
          <w:sz w:val="22"/>
          <w:highlight w:val="yellow"/>
        </w:rPr>
        <w:t>capture some “peanuts” type effects</w:t>
      </w:r>
      <w:r>
        <w:rPr>
          <w:rFonts w:ascii="Times-Roman" w:hAnsi="Times-Roman" w:cs="Times-Roman"/>
          <w:kern w:val="0"/>
          <w:sz w:val="22"/>
        </w:rPr>
        <w:t xml:space="preserve">. In </w:t>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{"citationID":"9I3ZIyqq","properties":{"formattedCitation":"(Baucells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Pr>
          <w:rFonts w:ascii="Times New Roman" w:hAnsi="Times New Roman" w:cs="Times New Roman"/>
          <w:b/>
          <w:bCs/>
          <w:sz w:val="22"/>
        </w:rPr>
        <w:t xml:space="preserve">, </w:t>
      </w:r>
      <m:oMath>
        <m:r>
          <w:rPr>
            <w:rFonts w:ascii="Cambria Math" w:hAnsi="Cambria Math" w:cs="Times New Roman"/>
            <w:sz w:val="22"/>
          </w:rPr>
          <m:t>α=0.0018</m:t>
        </m:r>
      </m:oMath>
      <w:r>
        <w:rPr>
          <w:rFonts w:ascii="Times New Roman" w:hAnsi="Times New Roman" w:cs="Times New Roman"/>
          <w:sz w:val="22"/>
        </w:rPr>
        <w:t xml:space="preserve"> which implied the elastic did not decrease much; </w:t>
      </w:r>
      <m:oMath>
        <m:r>
          <w:rPr>
            <w:rFonts w:ascii="Cambria Math" w:hAnsi="Cambria Math" w:cs="Times New Roman"/>
            <w:sz w:val="22"/>
          </w:rPr>
          <m:t>β=0.03</m:t>
        </m:r>
      </m:oMath>
      <w:r>
        <w:rPr>
          <w:rFonts w:ascii="Times New Roman" w:hAnsi="Times New Roman" w:cs="Times New Roman" w:hint="eastAsia"/>
          <w:sz w:val="22"/>
        </w:rPr>
        <w:t>,</w:t>
      </w:r>
      <w:r>
        <w:rPr>
          <w:rFonts w:ascii="Times New Roman" w:hAnsi="Times New Roman" w:cs="Times New Roman"/>
          <w:sz w:val="22"/>
        </w:rPr>
        <w:t xml:space="preserve"> sensitivity did not diminish much.</w:t>
      </w:r>
    </w:p>
    <w:p w14:paraId="7B4DD789" w14:textId="77777777" w:rsidR="00573D0E" w:rsidRDefault="00573D0E" w:rsidP="00573D0E">
      <w:pPr>
        <w:autoSpaceDE w:val="0"/>
        <w:autoSpaceDN w:val="0"/>
        <w:adjustRightInd w:val="0"/>
        <w:jc w:val="left"/>
        <w:rPr>
          <w:rFonts w:ascii="Times New Roman" w:hAnsi="Times New Roman" w:cs="Times New Roman"/>
          <w:sz w:val="22"/>
        </w:rPr>
      </w:pPr>
      <w:r w:rsidRPr="00FF4E5A">
        <w:rPr>
          <w:rFonts w:ascii="Times New Roman" w:hAnsi="Times New Roman" w:cs="Times New Roman"/>
          <w:noProof/>
          <w:sz w:val="22"/>
        </w:rPr>
        <w:drawing>
          <wp:inline distT="0" distB="0" distL="0" distR="0" wp14:anchorId="032FAC6B" wp14:editId="56F63BF1">
            <wp:extent cx="4591691" cy="15051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91691" cy="1505160"/>
                    </a:xfrm>
                    <a:prstGeom prst="rect">
                      <a:avLst/>
                    </a:prstGeom>
                  </pic:spPr>
                </pic:pic>
              </a:graphicData>
            </a:graphic>
          </wp:inline>
        </w:drawing>
      </w:r>
    </w:p>
    <w:p w14:paraId="7452A8F7" w14:textId="77777777" w:rsidR="00573D0E" w:rsidRDefault="00573D0E" w:rsidP="00573D0E">
      <w:pPr>
        <w:autoSpaceDE w:val="0"/>
        <w:autoSpaceDN w:val="0"/>
        <w:adjustRightInd w:val="0"/>
        <w:jc w:val="left"/>
        <w:rPr>
          <w:rFonts w:ascii="Times New Roman" w:hAnsi="Times New Roman" w:cs="Times New Roman"/>
          <w:sz w:val="22"/>
        </w:rPr>
      </w:pPr>
      <w:r w:rsidRPr="00FF4E5A">
        <w:rPr>
          <w:rFonts w:ascii="Times New Roman" w:hAnsi="Times New Roman" w:cs="Times New Roman"/>
          <w:noProof/>
          <w:sz w:val="22"/>
        </w:rPr>
        <w:drawing>
          <wp:inline distT="0" distB="0" distL="0" distR="0" wp14:anchorId="3F6679CD" wp14:editId="595B7182">
            <wp:extent cx="4258269" cy="1390844"/>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8269" cy="1390844"/>
                    </a:xfrm>
                    <a:prstGeom prst="rect">
                      <a:avLst/>
                    </a:prstGeom>
                  </pic:spPr>
                </pic:pic>
              </a:graphicData>
            </a:graphic>
          </wp:inline>
        </w:drawing>
      </w:r>
    </w:p>
    <w:p w14:paraId="2228F1DC" w14:textId="77777777" w:rsidR="00573D0E" w:rsidRDefault="00573D0E" w:rsidP="00573D0E">
      <w:pPr>
        <w:autoSpaceDE w:val="0"/>
        <w:autoSpaceDN w:val="0"/>
        <w:adjustRightInd w:val="0"/>
        <w:jc w:val="left"/>
        <w:rPr>
          <w:rFonts w:ascii="Times-Roman" w:hAnsi="Times-Roman" w:cs="Times-Roman"/>
          <w:kern w:val="0"/>
          <w:sz w:val="22"/>
          <w:highlight w:val="yellow"/>
        </w:rPr>
      </w:pPr>
      <w:r>
        <w:rPr>
          <w:rFonts w:ascii="Times New Roman" w:hAnsi="Times New Roman" w:cs="Times New Roman"/>
          <w:sz w:val="22"/>
        </w:rPr>
        <w:tab/>
        <w:t>D</w:t>
      </w:r>
      <w:r w:rsidRPr="00A5777D">
        <w:rPr>
          <w:rFonts w:ascii="Times-Roman" w:hAnsi="Times-Roman" w:cs="Times-Roman"/>
          <w:kern w:val="0"/>
          <w:sz w:val="22"/>
          <w:highlight w:val="yellow"/>
        </w:rPr>
        <w:t xml:space="preserve">elays are combined with probabilities in the weighting function. </w:t>
      </w:r>
      <w:r w:rsidRPr="00A5777D">
        <w:rPr>
          <w:rFonts w:ascii="Times-Italic" w:hAnsi="Times-Italic" w:cs="Times-Italic"/>
          <w:i/>
          <w:iCs/>
          <w:kern w:val="0"/>
          <w:sz w:val="22"/>
          <w:highlight w:val="yellow"/>
        </w:rPr>
        <w:t>R</w:t>
      </w:r>
      <w:r w:rsidRPr="00A5777D">
        <w:rPr>
          <w:rFonts w:ascii="Times-Roman" w:hAnsi="Times-Roman" w:cs="Times-Roman"/>
          <w:kern w:val="0"/>
          <w:sz w:val="22"/>
          <w:highlight w:val="yellow"/>
        </w:rPr>
        <w:t>/|</w:t>
      </w:r>
      <w:r w:rsidRPr="00A5777D">
        <w:rPr>
          <w:rFonts w:ascii="Times-Italic" w:hAnsi="Times-Italic" w:cs="Times-Italic"/>
          <w:i/>
          <w:iCs/>
          <w:kern w:val="0"/>
          <w:sz w:val="22"/>
          <w:highlight w:val="yellow"/>
        </w:rPr>
        <w:t xml:space="preserve">x </w:t>
      </w:r>
      <w:r w:rsidRPr="00A5777D">
        <w:rPr>
          <w:rFonts w:ascii="Times-Roman" w:hAnsi="Times-Roman" w:cs="Times-Roman"/>
          <w:kern w:val="0"/>
          <w:sz w:val="22"/>
          <w:highlight w:val="yellow"/>
        </w:rPr>
        <w:t xml:space="preserve">| is the discount rate for time. decreases as a function of the amount, accomodate intertemporal magnitude effects. </w:t>
      </w:r>
      <m:oMath>
        <m:r>
          <w:rPr>
            <w:rFonts w:ascii="Cambria Math" w:hAnsi="Cambria Math" w:cs="Times-Roman"/>
            <w:kern w:val="0"/>
            <w:sz w:val="22"/>
            <w:highlight w:val="yellow"/>
          </w:rPr>
          <m:t>R=1.52</m:t>
        </m:r>
      </m:oMath>
      <w:r>
        <w:rPr>
          <w:rFonts w:ascii="Times-Roman" w:hAnsi="Times-Roman" w:cs="Times-Roman" w:hint="eastAsia"/>
          <w:kern w:val="0"/>
          <w:sz w:val="22"/>
          <w:highlight w:val="yellow"/>
        </w:rPr>
        <w:t>.</w:t>
      </w:r>
    </w:p>
    <w:p w14:paraId="17D34E94" w14:textId="77777777" w:rsidR="00573D0E" w:rsidRDefault="00573D0E" w:rsidP="00573D0E">
      <w:pPr>
        <w:autoSpaceDE w:val="0"/>
        <w:autoSpaceDN w:val="0"/>
        <w:adjustRightInd w:val="0"/>
        <w:jc w:val="left"/>
        <w:rPr>
          <w:rFonts w:ascii="Times-Roman" w:hAnsi="Times-Roman" w:cs="Times-Roman"/>
          <w:kern w:val="0"/>
          <w:sz w:val="22"/>
          <w:highlight w:val="yellow"/>
        </w:rPr>
      </w:pPr>
      <w:r w:rsidRPr="001C6CCF">
        <w:rPr>
          <w:rFonts w:ascii="Times-Roman" w:hAnsi="Times-Roman" w:cs="Times-Roman"/>
          <w:noProof/>
          <w:kern w:val="0"/>
          <w:sz w:val="22"/>
        </w:rPr>
        <w:lastRenderedPageBreak/>
        <w:drawing>
          <wp:inline distT="0" distB="0" distL="0" distR="0" wp14:anchorId="241E5F5F" wp14:editId="3C3D7C81">
            <wp:extent cx="4715533" cy="2019582"/>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5533" cy="2019582"/>
                    </a:xfrm>
                    <a:prstGeom prst="rect">
                      <a:avLst/>
                    </a:prstGeom>
                  </pic:spPr>
                </pic:pic>
              </a:graphicData>
            </a:graphic>
          </wp:inline>
        </w:drawing>
      </w:r>
    </w:p>
    <w:p w14:paraId="207A4C73" w14:textId="77777777" w:rsidR="00573D0E" w:rsidRDefault="00573D0E" w:rsidP="00573D0E">
      <w:pPr>
        <w:autoSpaceDE w:val="0"/>
        <w:autoSpaceDN w:val="0"/>
        <w:adjustRightInd w:val="0"/>
        <w:jc w:val="left"/>
        <w:rPr>
          <w:rFonts w:ascii="Times-Roman" w:hAnsi="Times-Roman" w:cs="Times-Roman"/>
          <w:kern w:val="0"/>
          <w:sz w:val="22"/>
          <w:highlight w:val="yellow"/>
        </w:rPr>
      </w:pPr>
      <w:r>
        <w:rPr>
          <w:rFonts w:ascii="Times-Roman" w:hAnsi="Times-Roman" w:cs="Times-Roman"/>
          <w:kern w:val="0"/>
          <w:sz w:val="22"/>
          <w:highlight w:val="yellow"/>
        </w:rPr>
        <w:tab/>
        <w:t>D</w:t>
      </w:r>
      <w:r w:rsidRPr="00A5777D">
        <w:rPr>
          <w:rFonts w:ascii="Times-Roman" w:hAnsi="Times-Roman" w:cs="Times-Roman"/>
          <w:kern w:val="0"/>
          <w:sz w:val="22"/>
          <w:highlight w:val="yellow"/>
        </w:rPr>
        <w:t xml:space="preserve">ecreasing </w:t>
      </w:r>
      <m:oMath>
        <m:r>
          <w:rPr>
            <w:rFonts w:ascii="Cambria Math" w:hAnsi="Cambria Math" w:cs="Times-Roman"/>
            <w:kern w:val="0"/>
            <w:sz w:val="22"/>
            <w:highlight w:val="yellow"/>
          </w:rPr>
          <m:t>γ</m:t>
        </m:r>
      </m:oMath>
      <w:r w:rsidRPr="00A5777D">
        <w:rPr>
          <w:rFonts w:ascii="Times-Italic" w:hAnsi="Times-Italic" w:cs="Times-Italic"/>
          <w:i/>
          <w:iCs/>
          <w:kern w:val="0"/>
          <w:sz w:val="22"/>
          <w:highlight w:val="yellow"/>
        </w:rPr>
        <w:t xml:space="preserve"> </w:t>
      </w:r>
      <w:r w:rsidRPr="00A5777D">
        <w:rPr>
          <w:rFonts w:ascii="Times-Roman" w:hAnsi="Times-Roman" w:cs="Times-Roman"/>
          <w:kern w:val="0"/>
          <w:sz w:val="22"/>
          <w:highlight w:val="yellow"/>
        </w:rPr>
        <w:t xml:space="preserve">increases the subproportionality of probability weighting, or the degree to which small probabilities are overweighted and medium to large probabilities underweighted. the expo-power function the later has decreasing elasticity. </w:t>
      </w:r>
      <w:r>
        <w:rPr>
          <w:rFonts w:ascii="Times-Roman" w:hAnsi="Times-Roman" w:cs="Times-Roman"/>
          <w:kern w:val="0"/>
          <w:sz w:val="22"/>
          <w:highlight w:val="yellow"/>
        </w:rPr>
        <w:t xml:space="preserve">In (Baucells &amp; Heukamp, 2010), </w:t>
      </w:r>
      <m:oMath>
        <m:r>
          <w:rPr>
            <w:rFonts w:ascii="Cambria Math" w:hAnsi="Cambria Math" w:cs="Times-Roman"/>
            <w:kern w:val="0"/>
            <w:sz w:val="22"/>
            <w:highlight w:val="yellow"/>
          </w:rPr>
          <m:t>γ=0.7</m:t>
        </m:r>
      </m:oMath>
      <w:r>
        <w:rPr>
          <w:rFonts w:ascii="Times-Roman" w:hAnsi="Times-Roman" w:cs="Times-Roman" w:hint="eastAsia"/>
          <w:kern w:val="0"/>
          <w:sz w:val="22"/>
          <w:highlight w:val="yellow"/>
        </w:rPr>
        <w:t>.</w:t>
      </w:r>
    </w:p>
    <w:p w14:paraId="0ED39299" w14:textId="77777777" w:rsidR="00573D0E" w:rsidRPr="000B4D57" w:rsidRDefault="00573D0E" w:rsidP="00573D0E">
      <w:pPr>
        <w:autoSpaceDE w:val="0"/>
        <w:autoSpaceDN w:val="0"/>
        <w:adjustRightInd w:val="0"/>
        <w:jc w:val="left"/>
        <w:rPr>
          <w:rFonts w:ascii="Times-Roman" w:hAnsi="Times-Roman" w:cs="Times-Roman"/>
          <w:kern w:val="0"/>
          <w:sz w:val="22"/>
          <w:highlight w:val="yellow"/>
        </w:rPr>
      </w:pPr>
      <w:r>
        <w:rPr>
          <w:rFonts w:ascii="Times-Roman" w:hAnsi="Times-Roman" w:cs="Times-Roman"/>
          <w:kern w:val="0"/>
          <w:sz w:val="22"/>
          <w:highlight w:val="yellow"/>
        </w:rPr>
        <w:tab/>
      </w:r>
      <w:r>
        <w:rPr>
          <w:rFonts w:ascii="Times New Roman" w:hAnsi="Times New Roman" w:cs="Times New Roman"/>
          <w:b/>
          <w:bCs/>
          <w:sz w:val="22"/>
        </w:rPr>
        <w:fldChar w:fldCharType="begin"/>
      </w:r>
      <w:r>
        <w:rPr>
          <w:rFonts w:ascii="Times New Roman" w:hAnsi="Times New Roman" w:cs="Times New Roman"/>
          <w:b/>
          <w:bCs/>
          <w:sz w:val="22"/>
        </w:rPr>
        <w:instrText xml:space="preserve"> ADDIN ZOTERO_ITEM CSL_CITATION {"citationID":"oGWK6FQt","properties":{"formattedCitation":"(Baucells &amp; Heukamp, 2010)","plainCitation":"(Baucells &amp; Heukamp, 2010)","noteIndex":0},"citationItems":[{"id":24733,"uris":["http://zotero.org/users/5418352/items/NUZ9MIGW"],"uri":["http://zotero.org/users/5418352/items/NUZ9MIGW"],"itemData":{"id":24733,"type":"article-journal","abstract":"We present an experiment in which we add a common delay in a choice between two risky prospects. The results show that delay produces the same change in preferences as in the well-documented common ratio effect in risky lotteries. The added common delay acts as if the probabilities were divided by some common ratio. Moreover, we show that there is a strong magnitude effect, in the sense that the effect of delay depends on the magnitude of the outcome. The results are consistent with the recently introduced probability time trade-off (PTT) model by Baucells and Heukamp. We present a parameterization of the model based on the experimental results, showing that the value function exhibits increasing relative risk aversion, the weighting function is s-shaped, and the intrinsic discount rate is decreasing.","container-title":"Theory and Decision","DOI":"10.1007/s11238-008-9130-2","ISSN":"0040-5833, 1573-7187","issue":"1-2","journalAbbreviation":"Theory Decis","language":"en","page":"149-158","source":"DOI.org (Crossref)","title":"Common ratio using delay","volume":"68","author":[{"family":"Baucells","given":"Manel"},{"family":"Heukamp","given":"Franz H."}],"issued":{"date-parts":[["2010",2]]}}}],"schema":"https://github.com/citation-style-language/schema/raw/master/csl-citation.json"} </w:instrText>
      </w:r>
      <w:r>
        <w:rPr>
          <w:rFonts w:ascii="Times New Roman" w:hAnsi="Times New Roman" w:cs="Times New Roman"/>
          <w:b/>
          <w:bCs/>
          <w:sz w:val="22"/>
        </w:rPr>
        <w:fldChar w:fldCharType="separate"/>
      </w:r>
      <w:r w:rsidRPr="006717BD">
        <w:rPr>
          <w:rFonts w:ascii="Times New Roman" w:hAnsi="Times New Roman" w:cs="Times New Roman"/>
          <w:sz w:val="22"/>
        </w:rPr>
        <w:t>(Baucells &amp; Heukamp, 2010)</w:t>
      </w:r>
      <w:r>
        <w:rPr>
          <w:rFonts w:ascii="Times New Roman" w:hAnsi="Times New Roman" w:cs="Times New Roman"/>
          <w:b/>
          <w:bCs/>
          <w:sz w:val="22"/>
        </w:rPr>
        <w:fldChar w:fldCharType="end"/>
      </w:r>
      <w:r>
        <w:rPr>
          <w:rFonts w:ascii="Times New Roman" w:hAnsi="Times New Roman" w:cs="Times New Roman"/>
          <w:b/>
          <w:bCs/>
          <w:sz w:val="22"/>
        </w:rPr>
        <w:t xml:space="preserve"> </w:t>
      </w:r>
      <w:r>
        <w:rPr>
          <w:rFonts w:ascii="Times New Roman" w:hAnsi="Times New Roman" w:cs="Times New Roman"/>
          <w:sz w:val="22"/>
        </w:rPr>
        <w:t>was done in EURO and the range is much narrower than the current study, to what extent it can applied to dollar is unknow.</w:t>
      </w:r>
    </w:p>
    <w:p w14:paraId="65ABC19C" w14:textId="77777777" w:rsidR="00573D0E" w:rsidRDefault="00573D0E" w:rsidP="00573D0E">
      <w:pPr>
        <w:autoSpaceDE w:val="0"/>
        <w:autoSpaceDN w:val="0"/>
        <w:adjustRightInd w:val="0"/>
        <w:jc w:val="left"/>
        <w:rPr>
          <w:rFonts w:ascii="Times New Roman" w:hAnsi="Times New Roman" w:cs="Times New Roman"/>
          <w:sz w:val="22"/>
        </w:rPr>
      </w:pPr>
      <w:r>
        <w:rPr>
          <w:rFonts w:ascii="Times New Roman" w:hAnsi="Times New Roman" w:cs="Times New Roman"/>
          <w:sz w:val="22"/>
        </w:rPr>
        <w:tab/>
        <w:t xml:space="preserve">The probability function to choose between two options is </w:t>
      </w:r>
      <m:oMath>
        <m:r>
          <w:rPr>
            <w:rFonts w:ascii="Cambria Math" w:hAnsi="Cambria Math" w:cs="Times New Roman"/>
            <w:sz w:val="22"/>
          </w:rPr>
          <m:t>p</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e>
          <m:e>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g</m:t>
                </m:r>
              </m:e>
              <m:sub>
                <m:r>
                  <w:rPr>
                    <w:rFonts w:ascii="Cambria Math" w:hAnsi="Cambria Math" w:cs="Times New Roman"/>
                    <w:sz w:val="22"/>
                  </w:rPr>
                  <m:t>2</m:t>
                </m:r>
              </m:sub>
            </m:sSub>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1+</m:t>
            </m:r>
            <m:sSup>
              <m:sSupPr>
                <m:ctrlPr>
                  <w:rPr>
                    <w:rFonts w:ascii="Cambria Math" w:hAnsi="Cambria Math" w:cs="Times New Roman"/>
                    <w:i/>
                    <w:sz w:val="22"/>
                  </w:rPr>
                </m:ctrlPr>
              </m:sSupPr>
              <m:e>
                <m:r>
                  <w:rPr>
                    <w:rFonts w:ascii="Cambria Math" w:hAnsi="Cambria Math" w:cs="Times New Roman"/>
                    <w:sz w:val="22"/>
                  </w:rPr>
                  <m:t>e</m:t>
                </m:r>
              </m:e>
              <m:sup>
                <m:sSub>
                  <m:sSubPr>
                    <m:ctrlPr>
                      <w:rPr>
                        <w:rFonts w:ascii="Cambria Math" w:hAnsi="Cambria Math" w:cs="Times New Roman"/>
                        <w:i/>
                        <w:sz w:val="22"/>
                      </w:rPr>
                    </m:ctrlPr>
                  </m:sSubPr>
                  <m:e>
                    <m:r>
                      <w:rPr>
                        <w:rFonts w:ascii="Cambria Math" w:hAnsi="Cambria Math" w:cs="Times New Roman"/>
                        <w:sz w:val="22"/>
                      </w:rPr>
                      <m:t>-s*(u</m:t>
                    </m:r>
                  </m:e>
                  <m:sub>
                    <m: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2</m:t>
                    </m:r>
                  </m:sub>
                </m:sSub>
                <m:r>
                  <w:rPr>
                    <w:rFonts w:ascii="Cambria Math" w:hAnsi="Cambria Math" w:cs="Times New Roman"/>
                    <w:sz w:val="22"/>
                  </w:rPr>
                  <m:t>)</m:t>
                </m:r>
              </m:sup>
            </m:sSup>
          </m:den>
        </m:f>
      </m:oMath>
      <w:r>
        <w:rPr>
          <w:rFonts w:ascii="Times New Roman" w:hAnsi="Times New Roman" w:cs="Times New Roman" w:hint="eastAsia"/>
          <w:sz w:val="22"/>
        </w:rPr>
        <w:t>,</w:t>
      </w:r>
      <w:r>
        <w:rPr>
          <w:rFonts w:ascii="Times New Roman" w:hAnsi="Times New Roman" w:cs="Times New Roman"/>
          <w:sz w:val="22"/>
        </w:rPr>
        <w:t xml:space="preserve"> where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1</m:t>
            </m:r>
          </m:sub>
        </m:sSub>
      </m:oMath>
      <w:r>
        <w:rPr>
          <w:rFonts w:ascii="Times New Roman" w:hAnsi="Times New Roman" w:cs="Times New Roman" w:hint="eastAsia"/>
          <w:sz w:val="22"/>
        </w:rPr>
        <w:t xml:space="preserve"> </w:t>
      </w:r>
      <w:r>
        <w:rPr>
          <w:rFonts w:ascii="Times New Roman" w:hAnsi="Times New Roman" w:cs="Times New Roman"/>
          <w:sz w:val="22"/>
        </w:rPr>
        <w:t xml:space="preserve">and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2</m:t>
            </m:r>
          </m:sub>
        </m:sSub>
      </m:oMath>
      <w:r>
        <w:rPr>
          <w:rFonts w:ascii="Times New Roman" w:hAnsi="Times New Roman" w:cs="Times New Roman" w:hint="eastAsia"/>
          <w:sz w:val="22"/>
        </w:rPr>
        <w:t xml:space="preserve"> </w:t>
      </w:r>
      <w:r>
        <w:rPr>
          <w:rFonts w:ascii="Times New Roman" w:hAnsi="Times New Roman" w:cs="Times New Roman"/>
          <w:sz w:val="22"/>
        </w:rPr>
        <w:t>are the utilities of option 1 and 2 respectively.</w:t>
      </w:r>
    </w:p>
    <w:p w14:paraId="092F6933" w14:textId="77777777" w:rsidR="00573D0E" w:rsidRPr="00BD6193" w:rsidRDefault="00573D0E" w:rsidP="00573D0E">
      <w:pPr>
        <w:autoSpaceDE w:val="0"/>
        <w:autoSpaceDN w:val="0"/>
        <w:adjustRightInd w:val="0"/>
        <w:jc w:val="left"/>
        <w:rPr>
          <w:rFonts w:ascii="Times-Roman" w:hAnsi="Times-Roman" w:cs="Times-Roman"/>
          <w:i/>
          <w:iCs/>
          <w:kern w:val="0"/>
          <w:sz w:val="18"/>
          <w:szCs w:val="18"/>
        </w:rPr>
      </w:pPr>
    </w:p>
    <w:p w14:paraId="7AE36FBD"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R</w:t>
      </w:r>
      <w:r>
        <w:rPr>
          <w:rFonts w:ascii="Times New Roman" w:hAnsi="Times New Roman" w:cs="Times New Roman"/>
          <w:b/>
          <w:bCs/>
          <w:i/>
          <w:iCs/>
          <w:sz w:val="22"/>
        </w:rPr>
        <w:t>etrieved data</w:t>
      </w:r>
    </w:p>
    <w:p w14:paraId="024297EE" w14:textId="77777777" w:rsidR="00573D0E" w:rsidRDefault="00573D0E" w:rsidP="00573D0E">
      <w:pPr>
        <w:rPr>
          <w:rFonts w:ascii="Times New Roman" w:hAnsi="Times New Roman" w:cs="Times New Roman"/>
          <w:kern w:val="0"/>
          <w:sz w:val="22"/>
        </w:rPr>
      </w:pPr>
      <w:r>
        <w:rPr>
          <w:rFonts w:ascii="Times New Roman" w:hAnsi="Times New Roman" w:cs="Times New Roman"/>
          <w:kern w:val="0"/>
          <w:sz w:val="22"/>
        </w:rPr>
        <w:t xml:space="preserve">Four previous datasets for risky choice </w:t>
      </w:r>
      <w:r>
        <w:rPr>
          <w:rFonts w:ascii="Times New Roman" w:hAnsi="Times New Roman" w:cs="Times New Roman"/>
          <w:kern w:val="0"/>
          <w:sz w:val="22"/>
        </w:rPr>
        <w:fldChar w:fldCharType="begin"/>
      </w:r>
      <w:r>
        <w:rPr>
          <w:rFonts w:ascii="Times New Roman" w:hAnsi="Times New Roman" w:cs="Times New Roman"/>
          <w:kern w:val="0"/>
          <w:sz w:val="22"/>
        </w:rPr>
        <w:instrText xml:space="preserve"> ADDIN ZOTERO_ITEM CSL_CITATION {"citationID":"vsuiHCWY","properties":{"formattedCitation":"(Gonz\\uc0\\u225{}lez-Vallejo, 2002)","plainCitation":"(González-Vallejo, 2002)","noteIndex":0},"citationItems":[{"id":24797,"uris":["http://zotero.org/users/5418352/items/3YD92DRT"],"uri":["http://zotero.org/users/5418352/items/3YD92DRT"],"itemData":{"id":24797,"type":"article-journal","container-title":"Psychological Review","DOI":"10.1037/0033-295X.109.1.137","ISSN":"1939-1471, 0033-295X","issue":"1","journalAbbreviation":"Psychological Review","language":"en","page":"137-155","source":"DOI.org (Crossref)","title":"Making trade-offs: A probabilistic and context-sensitive model of choice behavior.","title-short":"Making trade-offs","volume":"109","author":[{"family":"González-Vallejo","given":"Claudia"}],"issued":{"date-parts":[["2002"]]}}}],"schema":"https://github.com/citation-style-language/schema/raw/master/csl-citation.json"} </w:instrText>
      </w:r>
      <w:r>
        <w:rPr>
          <w:rFonts w:ascii="Times New Roman" w:hAnsi="Times New Roman" w:cs="Times New Roman"/>
          <w:kern w:val="0"/>
          <w:sz w:val="22"/>
        </w:rPr>
        <w:fldChar w:fldCharType="separate"/>
      </w:r>
      <w:r w:rsidRPr="002776F9">
        <w:rPr>
          <w:rFonts w:ascii="Times New Roman" w:hAnsi="Times New Roman" w:cs="Times New Roman"/>
          <w:kern w:val="0"/>
          <w:sz w:val="22"/>
          <w:szCs w:val="24"/>
        </w:rPr>
        <w:t>(</w:t>
      </w:r>
      <w:r>
        <w:rPr>
          <w:rFonts w:ascii="Times New Roman" w:hAnsi="Times New Roman" w:cs="Times New Roman"/>
          <w:kern w:val="0"/>
          <w:sz w:val="22"/>
        </w:rPr>
        <w:t>Erev et al.,2002;</w:t>
      </w:r>
      <w:r>
        <w:rPr>
          <w:rFonts w:ascii="Times New Roman" w:hAnsi="Times New Roman" w:cs="Times New Roman"/>
          <w:kern w:val="0"/>
          <w:sz w:val="22"/>
          <w:szCs w:val="24"/>
        </w:rPr>
        <w:t xml:space="preserve"> </w:t>
      </w:r>
      <w:r w:rsidRPr="002776F9">
        <w:rPr>
          <w:rFonts w:ascii="Times New Roman" w:hAnsi="Times New Roman" w:cs="Times New Roman"/>
          <w:kern w:val="0"/>
          <w:sz w:val="22"/>
          <w:szCs w:val="24"/>
        </w:rPr>
        <w:t>González-Vallejo, 2002)</w:t>
      </w:r>
      <w:r>
        <w:rPr>
          <w:rFonts w:ascii="Times New Roman" w:hAnsi="Times New Roman" w:cs="Times New Roman"/>
          <w:kern w:val="0"/>
          <w:sz w:val="22"/>
        </w:rPr>
        <w:fldChar w:fldCharType="end"/>
      </w:r>
      <w:r>
        <w:rPr>
          <w:rFonts w:ascii="Times New Roman" w:hAnsi="Times New Roman" w:cs="Times New Roman"/>
          <w:kern w:val="0"/>
          <w:sz w:val="22"/>
        </w:rPr>
        <w:t xml:space="preserve"> and intertemporal choice (Ericson et al., 2014; </w:t>
      </w:r>
      <w:r w:rsidRPr="002776F9">
        <w:rPr>
          <w:rFonts w:ascii="Times New Roman" w:hAnsi="Times New Roman" w:cs="Times New Roman"/>
          <w:sz w:val="22"/>
        </w:rPr>
        <w:t>Scholten &amp; Read, 2010</w:t>
      </w:r>
      <w:r>
        <w:rPr>
          <w:rFonts w:ascii="Times New Roman" w:hAnsi="Times New Roman" w:cs="Times New Roman"/>
          <w:kern w:val="0"/>
          <w:sz w:val="22"/>
        </w:rPr>
        <w:t xml:space="preserve">) were found. </w:t>
      </w:r>
      <w:r>
        <w:rPr>
          <w:rFonts w:ascii="Times New Roman" w:hAnsi="Times New Roman" w:cs="Times New Roman" w:hint="eastAsia"/>
          <w:kern w:val="0"/>
          <w:sz w:val="22"/>
        </w:rPr>
        <w:t>T</w:t>
      </w:r>
      <w:r>
        <w:rPr>
          <w:rFonts w:ascii="Times New Roman" w:hAnsi="Times New Roman" w:cs="Times New Roman"/>
          <w:kern w:val="0"/>
          <w:sz w:val="22"/>
        </w:rPr>
        <w:t>he dataset from (Ericson et al., 2014) is the raw data, while other three sets only provide the proportion to choose one option for each choice.</w:t>
      </w:r>
    </w:p>
    <w:p w14:paraId="4FCB3916" w14:textId="77777777" w:rsidR="00573D0E" w:rsidRDefault="00573D0E" w:rsidP="00573D0E">
      <w:pPr>
        <w:rPr>
          <w:rFonts w:ascii="Times New Roman" w:hAnsi="Times New Roman" w:cs="Times New Roman"/>
          <w:sz w:val="22"/>
        </w:rPr>
      </w:pPr>
      <w:r>
        <w:rPr>
          <w:rFonts w:ascii="Times New Roman" w:hAnsi="Times New Roman" w:cs="Times New Roman"/>
          <w:sz w:val="22"/>
        </w:rPr>
        <w:tab/>
      </w:r>
      <w:r>
        <w:rPr>
          <w:rFonts w:ascii="Times New Roman" w:hAnsi="Times New Roman" w:cs="Times New Roman" w:hint="eastAsia"/>
          <w:sz w:val="22"/>
        </w:rPr>
        <w:t>There</w:t>
      </w:r>
      <w:r>
        <w:rPr>
          <w:rFonts w:ascii="Times New Roman" w:hAnsi="Times New Roman" w:cs="Times New Roman"/>
          <w:sz w:val="22"/>
        </w:rPr>
        <w:t xml:space="preserve"> are also studies given indifference point for risky or intertemporal choice </w:t>
      </w:r>
      <w:r>
        <w:rPr>
          <w:rFonts w:ascii="Times New Roman" w:hAnsi="Times New Roman" w:cs="Times New Roman" w:hint="eastAsia"/>
          <w:sz w:val="22"/>
        </w:rPr>
        <w:t>through</w:t>
      </w:r>
      <w:r>
        <w:rPr>
          <w:rFonts w:ascii="Times New Roman" w:hAnsi="Times New Roman" w:cs="Times New Roman"/>
          <w:sz w:val="22"/>
        </w:rPr>
        <w:t xml:space="preserve"> titration procedure, but may not be informative to parameters of models for current paradigm.</w:t>
      </w:r>
    </w:p>
    <w:p w14:paraId="4259E09A" w14:textId="77777777" w:rsidR="00573D0E" w:rsidRPr="002776F9" w:rsidRDefault="00573D0E" w:rsidP="00573D0E">
      <w:pPr>
        <w:rPr>
          <w:rFonts w:ascii="Times New Roman" w:hAnsi="Times New Roman" w:cs="Times New Roman"/>
          <w:sz w:val="22"/>
        </w:rPr>
      </w:pPr>
    </w:p>
    <w:p w14:paraId="0D0A5C19"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Novel phenomena</w:t>
      </w:r>
    </w:p>
    <w:p w14:paraId="617BF0FD" w14:textId="77777777" w:rsidR="00573D0E" w:rsidRPr="00F4456B" w:rsidRDefault="00573D0E" w:rsidP="00573D0E">
      <w:pPr>
        <w:rPr>
          <w:rFonts w:ascii="Times New Roman" w:hAnsi="Times New Roman" w:cs="Times New Roman"/>
          <w:b/>
          <w:bCs/>
          <w:sz w:val="22"/>
        </w:rPr>
      </w:pPr>
    </w:p>
    <w:p w14:paraId="6AD905CE" w14:textId="77777777" w:rsidR="00573D0E" w:rsidRDefault="00573D0E" w:rsidP="00573D0E">
      <w:pPr>
        <w:rPr>
          <w:rFonts w:ascii="Times New Roman" w:hAnsi="Times New Roman" w:cs="Times New Roman"/>
          <w:b/>
          <w:bCs/>
          <w:sz w:val="22"/>
        </w:rPr>
      </w:pPr>
      <w:r>
        <w:rPr>
          <w:rFonts w:ascii="Times New Roman" w:hAnsi="Times New Roman" w:cs="Times New Roman" w:hint="eastAsia"/>
          <w:b/>
          <w:bCs/>
          <w:sz w:val="22"/>
        </w:rPr>
        <w:t>P</w:t>
      </w:r>
      <w:r>
        <w:rPr>
          <w:rFonts w:ascii="Times New Roman" w:hAnsi="Times New Roman" w:cs="Times New Roman"/>
          <w:b/>
          <w:bCs/>
          <w:sz w:val="22"/>
        </w:rPr>
        <w:t>rior predictions of the RITCH</w:t>
      </w:r>
    </w:p>
    <w:p w14:paraId="22C09F42" w14:textId="77777777" w:rsidR="00573D0E" w:rsidRPr="00E456B3" w:rsidRDefault="00573D0E" w:rsidP="00573D0E">
      <w:pPr>
        <w:rPr>
          <w:rFonts w:ascii="Times New Roman" w:hAnsi="Times New Roman" w:cs="Times New Roman"/>
          <w:i/>
          <w:iCs/>
          <w:kern w:val="0"/>
          <w:sz w:val="22"/>
        </w:rPr>
      </w:pPr>
      <w:r w:rsidRPr="00E456B3">
        <w:rPr>
          <w:rFonts w:ascii="Times New Roman" w:hAnsi="Times New Roman" w:cs="Times New Roman"/>
          <w:b/>
          <w:bCs/>
          <w:i/>
          <w:iCs/>
          <w:kern w:val="0"/>
          <w:sz w:val="22"/>
        </w:rPr>
        <w:t>Bounds of parameters</w:t>
      </w:r>
    </w:p>
    <w:p w14:paraId="52AA5E59" w14:textId="77777777" w:rsidR="00573D0E" w:rsidRDefault="00573D0E" w:rsidP="00573D0E">
      <w:pPr>
        <w:rPr>
          <w:rFonts w:ascii="Times New Roman" w:hAnsi="Times New Roman" w:cs="Times New Roman"/>
          <w:b/>
          <w:bCs/>
          <w:i/>
          <w:iCs/>
          <w:sz w:val="22"/>
        </w:rPr>
      </w:pPr>
      <w:r>
        <w:rPr>
          <w:rFonts w:ascii="Times New Roman" w:hAnsi="Times New Roman" w:cs="Times New Roman"/>
          <w:b/>
          <w:bCs/>
          <w:i/>
          <w:iCs/>
          <w:sz w:val="22"/>
        </w:rPr>
        <w:t>Uniform distributions</w:t>
      </w:r>
    </w:p>
    <w:p w14:paraId="6CF25F16"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T</w:t>
      </w:r>
      <w:r>
        <w:rPr>
          <w:rFonts w:ascii="Times New Roman" w:hAnsi="Times New Roman" w:cs="Times New Roman"/>
          <w:b/>
          <w:bCs/>
          <w:i/>
          <w:iCs/>
          <w:sz w:val="22"/>
        </w:rPr>
        <w:t>runcated distributions</w:t>
      </w:r>
    </w:p>
    <w:p w14:paraId="2936B845" w14:textId="77777777" w:rsidR="00573D0E" w:rsidRDefault="00573D0E" w:rsidP="00573D0E">
      <w:pPr>
        <w:rPr>
          <w:rFonts w:ascii="Times New Roman" w:hAnsi="Times New Roman" w:cs="Times New Roman"/>
          <w:b/>
          <w:bCs/>
          <w:i/>
          <w:iCs/>
          <w:sz w:val="22"/>
        </w:rPr>
      </w:pPr>
      <w:r>
        <w:rPr>
          <w:rFonts w:ascii="Times New Roman" w:hAnsi="Times New Roman" w:cs="Times New Roman" w:hint="eastAsia"/>
          <w:b/>
          <w:bCs/>
          <w:i/>
          <w:iCs/>
          <w:sz w:val="22"/>
        </w:rPr>
        <w:t>L</w:t>
      </w:r>
      <w:r>
        <w:rPr>
          <w:rFonts w:ascii="Times New Roman" w:hAnsi="Times New Roman" w:cs="Times New Roman"/>
          <w:b/>
          <w:bCs/>
          <w:i/>
          <w:iCs/>
          <w:sz w:val="22"/>
        </w:rPr>
        <w:t>KJ distributions</w:t>
      </w:r>
    </w:p>
    <w:p w14:paraId="3347EA7C" w14:textId="77777777" w:rsidR="00573D0E" w:rsidRDefault="00573D0E" w:rsidP="00573D0E">
      <w:pPr>
        <w:rPr>
          <w:rFonts w:ascii="Times New Roman" w:hAnsi="Times New Roman" w:cs="Times New Roman"/>
          <w:b/>
          <w:bCs/>
          <w:i/>
          <w:iCs/>
          <w:sz w:val="22"/>
        </w:rPr>
      </w:pPr>
    </w:p>
    <w:p w14:paraId="69318795" w14:textId="77777777" w:rsidR="00A30CCE" w:rsidRDefault="00A30CCE" w:rsidP="00A30CCE">
      <w:pPr>
        <w:pStyle w:val="1"/>
      </w:pPr>
      <w:r w:rsidRPr="00EB5679">
        <w:t>D</w:t>
      </w:r>
      <w:r w:rsidRPr="00EB5679">
        <w:rPr>
          <w:rFonts w:hint="eastAsia"/>
        </w:rPr>
        <w:t>iscussion</w:t>
      </w:r>
    </w:p>
    <w:p w14:paraId="2C2B5EA9" w14:textId="77777777" w:rsidR="00A30CCE" w:rsidRPr="001D7AD2" w:rsidRDefault="00A30CCE" w:rsidP="00A30CCE">
      <w:pPr>
        <w:jc w:val="left"/>
        <w:rPr>
          <w:b/>
          <w:bCs/>
        </w:rPr>
      </w:pPr>
      <w:r w:rsidRPr="001D7AD2">
        <w:rPr>
          <w:rFonts w:hint="eastAsia"/>
          <w:b/>
          <w:bCs/>
        </w:rPr>
        <w:t>T</w:t>
      </w:r>
      <w:r w:rsidRPr="001D7AD2">
        <w:rPr>
          <w:b/>
          <w:bCs/>
        </w:rPr>
        <w:t>wo frameworks</w:t>
      </w:r>
    </w:p>
    <w:p w14:paraId="16DB32B8" w14:textId="77777777" w:rsidR="00A30CCE" w:rsidRDefault="00A30CCE" w:rsidP="00A30CCE">
      <w:pPr>
        <w:jc w:val="left"/>
      </w:pPr>
    </w:p>
    <w:p w14:paraId="72356E98" w14:textId="77777777" w:rsidR="00A30CCE" w:rsidRDefault="00A30CCE" w:rsidP="00A30CCE">
      <w:pPr>
        <w:jc w:val="left"/>
      </w:pPr>
      <w:r>
        <w:t>Falsification</w:t>
      </w:r>
    </w:p>
    <w:p w14:paraId="06E0AE70" w14:textId="77777777" w:rsidR="00A30CCE" w:rsidRDefault="00A30CCE" w:rsidP="00A30CCE">
      <w:pPr>
        <w:jc w:val="left"/>
      </w:pPr>
      <w:r>
        <w:lastRenderedPageBreak/>
        <w:t>Verification</w:t>
      </w:r>
    </w:p>
    <w:p w14:paraId="24347FF2" w14:textId="119CAF36" w:rsidR="00FA3778" w:rsidRDefault="00A30CCE" w:rsidP="00524661">
      <w:pPr>
        <w:jc w:val="left"/>
      </w:pPr>
      <w:r>
        <w:t xml:space="preserve">Qualification difference of two models = falsifying one model, but verifying another one, but the strength is unknown. </w:t>
      </w:r>
      <w:r>
        <w:sym w:font="Wingdings" w:char="F0E0"/>
      </w:r>
      <w:r>
        <w:t xml:space="preserve"> falsify other model does not increase the credibility of the new one</w:t>
      </w:r>
    </w:p>
    <w:p w14:paraId="42FA5FD1" w14:textId="1A3AAD6B" w:rsidR="00524661" w:rsidRDefault="00524661">
      <w:r>
        <w:br w:type="page"/>
      </w:r>
    </w:p>
    <w:p w14:paraId="0D1D3238" w14:textId="77777777" w:rsidR="00FA3778" w:rsidRDefault="00FA3778" w:rsidP="00A30CCE">
      <w:pPr>
        <w:pStyle w:val="1"/>
      </w:pPr>
      <w:r>
        <w:rPr>
          <w:rFonts w:hint="eastAsia"/>
        </w:rPr>
        <w:lastRenderedPageBreak/>
        <w:t>Re</w:t>
      </w:r>
      <w:r>
        <w:t>ferences</w:t>
      </w:r>
    </w:p>
    <w:p w14:paraId="341C56E0" w14:textId="77777777" w:rsidR="00FA3778" w:rsidRPr="00A12C0B" w:rsidRDefault="00FA3778" w:rsidP="00FA3778">
      <w:pPr>
        <w:pStyle w:val="ac"/>
        <w:rPr>
          <w:rFonts w:ascii="等线" w:eastAsia="等线" w:hAnsi="等线"/>
          <w:sz w:val="22"/>
        </w:rPr>
      </w:pPr>
      <w:r>
        <w:rPr>
          <w:rFonts w:asciiTheme="minorEastAsia" w:hAnsiTheme="minorEastAsia"/>
          <w:sz w:val="22"/>
        </w:rPr>
        <w:fldChar w:fldCharType="begin"/>
      </w:r>
      <w:r>
        <w:rPr>
          <w:rFonts w:asciiTheme="minorEastAsia" w:hAnsiTheme="minorEastAsia"/>
          <w:sz w:val="22"/>
        </w:rPr>
        <w:instrText xml:space="preserve"> ADDIN ZOTERO_BIBL {"uncited":[],"omitted":[],"custom":[]} CSL_BIBLIOGRAPHY </w:instrText>
      </w:r>
      <w:r>
        <w:rPr>
          <w:rFonts w:asciiTheme="minorEastAsia" w:hAnsiTheme="minorEastAsia"/>
          <w:sz w:val="22"/>
        </w:rPr>
        <w:fldChar w:fldCharType="separate"/>
      </w:r>
      <w:r w:rsidRPr="00A12C0B">
        <w:rPr>
          <w:rFonts w:ascii="等线" w:eastAsia="等线" w:hAnsi="等线"/>
          <w:sz w:val="22"/>
        </w:rPr>
        <w:t xml:space="preserve">McClelland, J. L. (2009). The place of modeling in cognitive science. </w:t>
      </w:r>
      <w:r w:rsidRPr="00A12C0B">
        <w:rPr>
          <w:rFonts w:ascii="等线" w:eastAsia="等线" w:hAnsi="等线"/>
          <w:i/>
          <w:iCs/>
          <w:sz w:val="22"/>
        </w:rPr>
        <w:t>Topics in Cognitive Science</w:t>
      </w:r>
      <w:r w:rsidRPr="00A12C0B">
        <w:rPr>
          <w:rFonts w:ascii="等线" w:eastAsia="等线" w:hAnsi="等线"/>
          <w:sz w:val="22"/>
        </w:rPr>
        <w:t xml:space="preserve">, </w:t>
      </w:r>
      <w:r w:rsidRPr="00A12C0B">
        <w:rPr>
          <w:rFonts w:ascii="等线" w:eastAsia="等线" w:hAnsi="等线"/>
          <w:i/>
          <w:iCs/>
          <w:sz w:val="22"/>
        </w:rPr>
        <w:t>1</w:t>
      </w:r>
      <w:r w:rsidRPr="00A12C0B">
        <w:rPr>
          <w:rFonts w:ascii="等线" w:eastAsia="等线" w:hAnsi="等线"/>
          <w:sz w:val="22"/>
        </w:rPr>
        <w:t>(1), 11–38. https://doi.org/10.1111/j.1756-8765.2008.01003.x</w:t>
      </w:r>
    </w:p>
    <w:p w14:paraId="3E3DA29F"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Meehl, P. E. (1990). Appraising and Amending Theories: The Strategy of Lakatosian Defense and Two Principles that Warrant It. </w:t>
      </w:r>
      <w:r w:rsidRPr="00A12C0B">
        <w:rPr>
          <w:rFonts w:ascii="等线" w:eastAsia="等线" w:hAnsi="等线"/>
          <w:i/>
          <w:iCs/>
          <w:sz w:val="22"/>
        </w:rPr>
        <w:t>Psychological Inquiry</w:t>
      </w:r>
      <w:r w:rsidRPr="00A12C0B">
        <w:rPr>
          <w:rFonts w:ascii="等线" w:eastAsia="等线" w:hAnsi="等线"/>
          <w:sz w:val="22"/>
        </w:rPr>
        <w:t xml:space="preserve">, </w:t>
      </w:r>
      <w:r w:rsidRPr="00A12C0B">
        <w:rPr>
          <w:rFonts w:ascii="等线" w:eastAsia="等线" w:hAnsi="等线"/>
          <w:i/>
          <w:iCs/>
          <w:sz w:val="22"/>
        </w:rPr>
        <w:t>1</w:t>
      </w:r>
      <w:r w:rsidRPr="00A12C0B">
        <w:rPr>
          <w:rFonts w:ascii="等线" w:eastAsia="等线" w:hAnsi="等线"/>
          <w:sz w:val="22"/>
        </w:rPr>
        <w:t>(2), 108–141. https://doi.org/10.1207/s15327965pli0102_1</w:t>
      </w:r>
    </w:p>
    <w:p w14:paraId="5D948008"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Popper, K. R. (1959). </w:t>
      </w:r>
      <w:r w:rsidRPr="00A12C0B">
        <w:rPr>
          <w:rFonts w:ascii="等线" w:eastAsia="等线" w:hAnsi="等线"/>
          <w:i/>
          <w:iCs/>
          <w:sz w:val="22"/>
        </w:rPr>
        <w:t>The logic of scientific discovery</w:t>
      </w:r>
      <w:r w:rsidRPr="00A12C0B">
        <w:rPr>
          <w:rFonts w:ascii="等线" w:eastAsia="等线" w:hAnsi="等线"/>
          <w:sz w:val="22"/>
        </w:rPr>
        <w:t xml:space="preserve"> (p. 480). Basic Books.</w:t>
      </w:r>
    </w:p>
    <w:p w14:paraId="25009DAE"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Roberts, S., &amp; Pashler, H. (2000). How persuasive is a good fit? A comment on theory testing.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107</w:t>
      </w:r>
      <w:r w:rsidRPr="00A12C0B">
        <w:rPr>
          <w:rFonts w:ascii="等线" w:eastAsia="等线" w:hAnsi="等线"/>
          <w:sz w:val="22"/>
        </w:rPr>
        <w:t>(2), 358–367. APA PsycArticles®. https://doi.org/10.1037/0033-295X.107.2.358</w:t>
      </w:r>
    </w:p>
    <w:p w14:paraId="23ADEFD5"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Vanpaemel, W. (2020). Strong theory testing using the prior predictive and the data prior.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127</w:t>
      </w:r>
      <w:r w:rsidRPr="00A12C0B">
        <w:rPr>
          <w:rFonts w:ascii="等线" w:eastAsia="等线" w:hAnsi="等线"/>
          <w:sz w:val="22"/>
        </w:rPr>
        <w:t>(1), 136–145. https://doi.org/10.1037/rev0000167</w:t>
      </w:r>
    </w:p>
    <w:p w14:paraId="62D68D20" w14:textId="77777777" w:rsidR="00FA3778" w:rsidRPr="00A12C0B" w:rsidRDefault="00FA3778" w:rsidP="00FA3778">
      <w:pPr>
        <w:pStyle w:val="ac"/>
        <w:rPr>
          <w:rFonts w:ascii="等线" w:eastAsia="等线" w:hAnsi="等线"/>
          <w:sz w:val="22"/>
        </w:rPr>
      </w:pPr>
      <w:r w:rsidRPr="00A12C0B">
        <w:rPr>
          <w:rFonts w:ascii="等线" w:eastAsia="等线" w:hAnsi="等线"/>
          <w:sz w:val="22"/>
        </w:rPr>
        <w:t xml:space="preserve">Veksler, V. D., Myers, C. W., &amp; Gluck, K. A. (2015). Model flexibility analysis. </w:t>
      </w:r>
      <w:r w:rsidRPr="00A12C0B">
        <w:rPr>
          <w:rFonts w:ascii="等线" w:eastAsia="等线" w:hAnsi="等线"/>
          <w:i/>
          <w:iCs/>
          <w:sz w:val="22"/>
        </w:rPr>
        <w:t>Psychological Review</w:t>
      </w:r>
      <w:r w:rsidRPr="00A12C0B">
        <w:rPr>
          <w:rFonts w:ascii="等线" w:eastAsia="等线" w:hAnsi="等线"/>
          <w:sz w:val="22"/>
        </w:rPr>
        <w:t xml:space="preserve">, </w:t>
      </w:r>
      <w:r w:rsidRPr="00A12C0B">
        <w:rPr>
          <w:rFonts w:ascii="等线" w:eastAsia="等线" w:hAnsi="等线"/>
          <w:i/>
          <w:iCs/>
          <w:sz w:val="22"/>
        </w:rPr>
        <w:t>122</w:t>
      </w:r>
      <w:r w:rsidRPr="00A12C0B">
        <w:rPr>
          <w:rFonts w:ascii="等线" w:eastAsia="等线" w:hAnsi="等线"/>
          <w:sz w:val="22"/>
        </w:rPr>
        <w:t>(4), 755–769. APA PsycArticles®. https://doi.org/10.1037/a0039657</w:t>
      </w:r>
    </w:p>
    <w:p w14:paraId="5BF10128" w14:textId="77777777" w:rsidR="00FA3778" w:rsidRPr="004B4012" w:rsidRDefault="00FA3778" w:rsidP="00FA3778">
      <w:pPr>
        <w:jc w:val="center"/>
        <w:rPr>
          <w:rFonts w:asciiTheme="minorEastAsia" w:hAnsiTheme="minorEastAsia"/>
          <w:sz w:val="22"/>
        </w:rPr>
      </w:pPr>
      <w:r>
        <w:rPr>
          <w:rFonts w:asciiTheme="minorEastAsia" w:hAnsiTheme="minorEastAsia"/>
          <w:sz w:val="22"/>
        </w:rPr>
        <w:fldChar w:fldCharType="end"/>
      </w:r>
    </w:p>
    <w:p w14:paraId="1A6CF406" w14:textId="77777777" w:rsidR="005E64EA" w:rsidRPr="00FA3778" w:rsidRDefault="005E64EA" w:rsidP="00FA3778"/>
    <w:sectPr w:rsidR="005E64EA" w:rsidRPr="00FA3778" w:rsidSect="005D60B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iaLi" w:date="2021-07-09T13:45:00Z" w:initials="J">
    <w:p w14:paraId="2C54A4AE" w14:textId="77777777" w:rsidR="00BD34A4" w:rsidRDefault="00BD34A4" w:rsidP="00BD34A4">
      <w:pPr>
        <w:pStyle w:val="ae"/>
      </w:pPr>
      <w:r>
        <w:rPr>
          <w:rStyle w:val="ad"/>
        </w:rPr>
        <w:annotationRef/>
      </w:r>
      <w:r>
        <w:t>Read SIMPLE paper to describe model assumptions</w:t>
      </w:r>
    </w:p>
  </w:comment>
  <w:comment w:id="4" w:author="JiaLi" w:date="2021-08-19T12:46:00Z" w:initials="J">
    <w:p w14:paraId="463E6D0B" w14:textId="77777777" w:rsidR="00BD34A4" w:rsidRDefault="00BD34A4" w:rsidP="00BD34A4">
      <w:pPr>
        <w:pStyle w:val="ae"/>
      </w:pPr>
      <w:r>
        <w:rPr>
          <w:rStyle w:val="ad"/>
        </w:rPr>
        <w:annotationRef/>
      </w:r>
      <w:r w:rsidRPr="00AA0E27">
        <w:rPr>
          <w:rFonts w:ascii="Times New Roman" w:hAnsi="Times New Roman" w:cs="Times New Roman"/>
          <w:noProof/>
          <w:sz w:val="22"/>
        </w:rPr>
        <w:drawing>
          <wp:inline distT="0" distB="0" distL="0" distR="0" wp14:anchorId="63EA23EC" wp14:editId="28710847">
            <wp:extent cx="2434435" cy="1682750"/>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440153" cy="1686703"/>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54A4AE" w15:done="0"/>
  <w15:commentEx w15:paraId="463E6D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2D187" w16cex:dateUtc="2021-07-09T11:45:00Z"/>
  <w16cex:commentExtensible w16cex:durableId="24C8D121" w16cex:dateUtc="2021-08-19T10: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54A4AE" w16cid:durableId="2492D187"/>
  <w16cid:commentId w16cid:paraId="463E6D0B" w16cid:durableId="24C8D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4E170" w14:textId="77777777" w:rsidR="00EB1B94" w:rsidRDefault="00EB1B94" w:rsidP="00F4456B">
      <w:r>
        <w:separator/>
      </w:r>
    </w:p>
  </w:endnote>
  <w:endnote w:type="continuationSeparator" w:id="0">
    <w:p w14:paraId="0867869D" w14:textId="77777777" w:rsidR="00EB1B94" w:rsidRDefault="00EB1B94" w:rsidP="00F44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dvPS94B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athematicalPi-Six">
    <w:altName w:val="Calibri"/>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3E554" w14:textId="77777777" w:rsidR="00EB1B94" w:rsidRDefault="00EB1B94" w:rsidP="00F4456B">
      <w:r>
        <w:separator/>
      </w:r>
    </w:p>
  </w:footnote>
  <w:footnote w:type="continuationSeparator" w:id="0">
    <w:p w14:paraId="715CC31D" w14:textId="77777777" w:rsidR="00EB1B94" w:rsidRDefault="00EB1B94" w:rsidP="00F44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0A28"/>
    <w:multiLevelType w:val="hybridMultilevel"/>
    <w:tmpl w:val="04D25A26"/>
    <w:lvl w:ilvl="0" w:tplc="FE36FA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ED7B3F"/>
    <w:multiLevelType w:val="hybridMultilevel"/>
    <w:tmpl w:val="8C1224C0"/>
    <w:lvl w:ilvl="0" w:tplc="8C3654E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aLi">
    <w15:presenceInfo w15:providerId="None" w15:userId="Ji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5D67"/>
    <w:rsid w:val="00014EB1"/>
    <w:rsid w:val="000659F7"/>
    <w:rsid w:val="000F57F5"/>
    <w:rsid w:val="001633E0"/>
    <w:rsid w:val="00167B3E"/>
    <w:rsid w:val="00170477"/>
    <w:rsid w:val="00184E9E"/>
    <w:rsid w:val="0019509A"/>
    <w:rsid w:val="001A41C9"/>
    <w:rsid w:val="001B54F3"/>
    <w:rsid w:val="00206EC4"/>
    <w:rsid w:val="0021405F"/>
    <w:rsid w:val="00222272"/>
    <w:rsid w:val="00270723"/>
    <w:rsid w:val="00274F97"/>
    <w:rsid w:val="00402013"/>
    <w:rsid w:val="00405B87"/>
    <w:rsid w:val="00426794"/>
    <w:rsid w:val="00430F41"/>
    <w:rsid w:val="0048729E"/>
    <w:rsid w:val="004A481C"/>
    <w:rsid w:val="004B58ED"/>
    <w:rsid w:val="004D0A39"/>
    <w:rsid w:val="004E5A24"/>
    <w:rsid w:val="00502831"/>
    <w:rsid w:val="00507C57"/>
    <w:rsid w:val="00524661"/>
    <w:rsid w:val="00573D0E"/>
    <w:rsid w:val="0057798E"/>
    <w:rsid w:val="005C50C2"/>
    <w:rsid w:val="005C5663"/>
    <w:rsid w:val="005D60B2"/>
    <w:rsid w:val="005E64EA"/>
    <w:rsid w:val="005F5F43"/>
    <w:rsid w:val="00602CB2"/>
    <w:rsid w:val="007617B5"/>
    <w:rsid w:val="00767D3B"/>
    <w:rsid w:val="0077027B"/>
    <w:rsid w:val="007A6D50"/>
    <w:rsid w:val="008D17C2"/>
    <w:rsid w:val="008D6B1C"/>
    <w:rsid w:val="009274AB"/>
    <w:rsid w:val="00965E28"/>
    <w:rsid w:val="009740A0"/>
    <w:rsid w:val="009C597C"/>
    <w:rsid w:val="009D1FC5"/>
    <w:rsid w:val="009E45D7"/>
    <w:rsid w:val="00A20B23"/>
    <w:rsid w:val="00A30CCE"/>
    <w:rsid w:val="00A61903"/>
    <w:rsid w:val="00AB0C24"/>
    <w:rsid w:val="00AC3A82"/>
    <w:rsid w:val="00AE75B1"/>
    <w:rsid w:val="00B95952"/>
    <w:rsid w:val="00BD34A4"/>
    <w:rsid w:val="00BF0988"/>
    <w:rsid w:val="00C17A3E"/>
    <w:rsid w:val="00CA72C0"/>
    <w:rsid w:val="00CF7E9C"/>
    <w:rsid w:val="00D51338"/>
    <w:rsid w:val="00D74B1B"/>
    <w:rsid w:val="00DA5D67"/>
    <w:rsid w:val="00DC1B63"/>
    <w:rsid w:val="00DD013F"/>
    <w:rsid w:val="00DD591E"/>
    <w:rsid w:val="00E02A72"/>
    <w:rsid w:val="00E2412A"/>
    <w:rsid w:val="00E70335"/>
    <w:rsid w:val="00EB1B94"/>
    <w:rsid w:val="00F2290B"/>
    <w:rsid w:val="00F4456B"/>
    <w:rsid w:val="00F52B71"/>
    <w:rsid w:val="00FA37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2892F"/>
  <w15:docId w15:val="{800EED37-5C7F-418A-8AAD-5D677B4F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3778"/>
  </w:style>
  <w:style w:type="paragraph" w:styleId="1">
    <w:name w:val="heading 1"/>
    <w:basedOn w:val="a"/>
    <w:next w:val="a"/>
    <w:link w:val="10"/>
    <w:uiPriority w:val="9"/>
    <w:qFormat/>
    <w:rsid w:val="00BD34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A5D67"/>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A5D67"/>
    <w:rPr>
      <w:rFonts w:asciiTheme="majorHAnsi" w:eastAsiaTheme="majorEastAsia" w:hAnsiTheme="majorHAnsi" w:cstheme="majorBidi"/>
      <w:b/>
      <w:bCs/>
      <w:sz w:val="32"/>
      <w:szCs w:val="32"/>
    </w:rPr>
  </w:style>
  <w:style w:type="paragraph" w:styleId="a6">
    <w:name w:val="List Paragraph"/>
    <w:basedOn w:val="a"/>
    <w:uiPriority w:val="34"/>
    <w:qFormat/>
    <w:rsid w:val="00D74B1B"/>
    <w:pPr>
      <w:ind w:firstLineChars="200" w:firstLine="420"/>
    </w:pPr>
  </w:style>
  <w:style w:type="paragraph" w:styleId="a7">
    <w:name w:val="header"/>
    <w:basedOn w:val="a"/>
    <w:link w:val="a8"/>
    <w:uiPriority w:val="99"/>
    <w:unhideWhenUsed/>
    <w:rsid w:val="00F4456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F4456B"/>
    <w:rPr>
      <w:sz w:val="18"/>
      <w:szCs w:val="18"/>
    </w:rPr>
  </w:style>
  <w:style w:type="paragraph" w:styleId="a9">
    <w:name w:val="footer"/>
    <w:basedOn w:val="a"/>
    <w:link w:val="aa"/>
    <w:uiPriority w:val="99"/>
    <w:unhideWhenUsed/>
    <w:rsid w:val="00F4456B"/>
    <w:pPr>
      <w:tabs>
        <w:tab w:val="center" w:pos="4153"/>
        <w:tab w:val="right" w:pos="8306"/>
      </w:tabs>
      <w:snapToGrid w:val="0"/>
      <w:jc w:val="left"/>
    </w:pPr>
    <w:rPr>
      <w:sz w:val="18"/>
      <w:szCs w:val="18"/>
    </w:rPr>
  </w:style>
  <w:style w:type="character" w:customStyle="1" w:styleId="aa">
    <w:name w:val="页脚 字符"/>
    <w:basedOn w:val="a0"/>
    <w:link w:val="a9"/>
    <w:uiPriority w:val="99"/>
    <w:rsid w:val="00F4456B"/>
    <w:rPr>
      <w:sz w:val="18"/>
      <w:szCs w:val="18"/>
    </w:rPr>
  </w:style>
  <w:style w:type="character" w:styleId="ab">
    <w:name w:val="Placeholder Text"/>
    <w:basedOn w:val="a0"/>
    <w:uiPriority w:val="99"/>
    <w:semiHidden/>
    <w:rsid w:val="00502831"/>
    <w:rPr>
      <w:color w:val="808080"/>
    </w:rPr>
  </w:style>
  <w:style w:type="character" w:customStyle="1" w:styleId="markedcontent">
    <w:name w:val="markedcontent"/>
    <w:basedOn w:val="a0"/>
    <w:rsid w:val="00DD013F"/>
  </w:style>
  <w:style w:type="paragraph" w:styleId="ac">
    <w:name w:val="Bibliography"/>
    <w:basedOn w:val="a"/>
    <w:next w:val="a"/>
    <w:uiPriority w:val="37"/>
    <w:semiHidden/>
    <w:unhideWhenUsed/>
    <w:rsid w:val="001633E0"/>
  </w:style>
  <w:style w:type="character" w:customStyle="1" w:styleId="10">
    <w:name w:val="标题 1 字符"/>
    <w:basedOn w:val="a0"/>
    <w:link w:val="1"/>
    <w:uiPriority w:val="9"/>
    <w:rsid w:val="00BD34A4"/>
    <w:rPr>
      <w:b/>
      <w:bCs/>
      <w:kern w:val="44"/>
      <w:sz w:val="44"/>
      <w:szCs w:val="44"/>
    </w:rPr>
  </w:style>
  <w:style w:type="character" w:styleId="ad">
    <w:name w:val="annotation reference"/>
    <w:basedOn w:val="a0"/>
    <w:uiPriority w:val="99"/>
    <w:semiHidden/>
    <w:unhideWhenUsed/>
    <w:rsid w:val="00BD34A4"/>
    <w:rPr>
      <w:sz w:val="21"/>
      <w:szCs w:val="21"/>
    </w:rPr>
  </w:style>
  <w:style w:type="paragraph" w:styleId="ae">
    <w:name w:val="annotation text"/>
    <w:basedOn w:val="a"/>
    <w:link w:val="af"/>
    <w:uiPriority w:val="99"/>
    <w:semiHidden/>
    <w:unhideWhenUsed/>
    <w:rsid w:val="00BD34A4"/>
    <w:pPr>
      <w:jc w:val="left"/>
    </w:pPr>
  </w:style>
  <w:style w:type="character" w:customStyle="1" w:styleId="af">
    <w:name w:val="批注文字 字符"/>
    <w:basedOn w:val="a0"/>
    <w:link w:val="ae"/>
    <w:uiPriority w:val="99"/>
    <w:semiHidden/>
    <w:rsid w:val="00BD3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sv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695</TotalTime>
  <Pages>19</Pages>
  <Words>12357</Words>
  <Characters>70439</Characters>
  <Application>Microsoft Office Word</Application>
  <DocSecurity>0</DocSecurity>
  <Lines>586</Lines>
  <Paragraphs>165</Paragraphs>
  <ScaleCrop>false</ScaleCrop>
  <Company/>
  <LinksUpToDate>false</LinksUpToDate>
  <CharactersWithSpaces>82631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JiaLi</dc:creator>
  <cp:keywords/>
  <dc:description/>
  <cp:lastModifiedBy>JiaLi</cp:lastModifiedBy>
  <cp:revision>9</cp:revision>
  <dcterms:created xsi:type="dcterms:W3CDTF">2021-07-24T12:03:00Z</dcterms:created>
  <dcterms:modified xsi:type="dcterms:W3CDTF">2022-01-01T13:25:00Z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id="Preb9nat"/&gt;&lt;style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